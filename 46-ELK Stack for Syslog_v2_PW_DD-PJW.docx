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3888"/>
        <w:gridCol w:w="4788"/>
      </w:tblGrid>
      <w:tr w:rsidR="00B02199" w:rsidRPr="00B266EE" w14:paraId="28D4E45C" w14:textId="77777777" w:rsidTr="008E2F31">
        <w:tc>
          <w:tcPr>
            <w:tcW w:w="3888" w:type="dxa"/>
          </w:tcPr>
          <w:p w14:paraId="7DF80DF8" w14:textId="40F83E88" w:rsidR="00B02199" w:rsidRPr="00B266EE" w:rsidRDefault="00B02199" w:rsidP="008E2F31">
            <w:pPr>
              <w:pStyle w:val="TitleShortStyle"/>
              <w:rPr>
                <w:sz w:val="24"/>
                <w:szCs w:val="24"/>
              </w:rPr>
            </w:pPr>
          </w:p>
        </w:tc>
        <w:tc>
          <w:tcPr>
            <w:tcW w:w="4788" w:type="dxa"/>
          </w:tcPr>
          <w:p w14:paraId="303CD570" w14:textId="055A72C2" w:rsidR="00B02199" w:rsidRPr="00B266EE" w:rsidRDefault="00B02199" w:rsidP="008E2F31">
            <w:pPr>
              <w:pStyle w:val="TitleShortSubtitle"/>
              <w:rPr>
                <w:sz w:val="24"/>
                <w:szCs w:val="24"/>
              </w:rPr>
            </w:pPr>
          </w:p>
        </w:tc>
      </w:tr>
    </w:tbl>
    <w:p w14:paraId="20114B0D" w14:textId="4F31A267" w:rsidR="002849B9" w:rsidRDefault="00912DDB" w:rsidP="002849B9">
      <w:pPr>
        <w:pStyle w:val="PlainHeading2"/>
      </w:pPr>
      <w:bookmarkStart w:id="0" w:name="_Toc160617605"/>
      <w:r>
        <w:t>Blog Posts</w:t>
      </w:r>
    </w:p>
    <w:bookmarkEnd w:id="0"/>
    <w:p w14:paraId="0CE61365" w14:textId="3C356DAA" w:rsidR="007443D0" w:rsidRPr="007443D0" w:rsidRDefault="007443D0" w:rsidP="004C6C73">
      <w:pPr>
        <w:pStyle w:val="BodyText"/>
      </w:pPr>
    </w:p>
    <w:tbl>
      <w:tblPr>
        <w:tblStyle w:val="NetCraftsmenBasic"/>
        <w:tblW w:w="0" w:type="auto"/>
        <w:tblLayout w:type="fixed"/>
        <w:tblLook w:val="0020" w:firstRow="1" w:lastRow="0" w:firstColumn="0" w:lastColumn="0" w:noHBand="0" w:noVBand="0"/>
      </w:tblPr>
      <w:tblGrid>
        <w:gridCol w:w="2369"/>
        <w:gridCol w:w="6329"/>
      </w:tblGrid>
      <w:tr w:rsidR="007443D0" w:rsidRPr="003F1254" w14:paraId="399FD4A0" w14:textId="77777777" w:rsidTr="007443D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0708999E" w14:textId="7EF9A604" w:rsidR="007443D0" w:rsidRPr="003F1254" w:rsidRDefault="007443D0" w:rsidP="00711AB9">
            <w:pPr>
              <w:pStyle w:val="TableHeaderText"/>
            </w:pPr>
            <w:bookmarkStart w:id="1" w:name="_Hlk508622243"/>
          </w:p>
        </w:tc>
        <w:tc>
          <w:tcPr>
            <w:cnfStyle w:val="000001000000" w:firstRow="0" w:lastRow="0" w:firstColumn="0" w:lastColumn="0" w:oddVBand="0" w:evenVBand="1" w:oddHBand="0" w:evenHBand="0" w:firstRowFirstColumn="0" w:firstRowLastColumn="0" w:lastRowFirstColumn="0" w:lastRowLastColumn="0"/>
            <w:tcW w:w="6329" w:type="dxa"/>
          </w:tcPr>
          <w:p w14:paraId="6FFA0023" w14:textId="1AD60FD4" w:rsidR="007443D0" w:rsidRPr="003F1254" w:rsidRDefault="007443D0" w:rsidP="00711AB9">
            <w:pPr>
              <w:pStyle w:val="TableHeaderText"/>
            </w:pPr>
            <w:r>
              <w:t>Content</w:t>
            </w:r>
          </w:p>
        </w:tc>
      </w:tr>
      <w:tr w:rsidR="007443D0" w14:paraId="615F20C1" w14:textId="77777777" w:rsidTr="0074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43ACD604" w14:textId="67568541" w:rsidR="007443D0" w:rsidRDefault="007443D0" w:rsidP="00711AB9">
            <w:pPr>
              <w:pStyle w:val="TableBodyText"/>
            </w:pPr>
            <w:r>
              <w:t>Post Title</w:t>
            </w:r>
          </w:p>
        </w:tc>
        <w:tc>
          <w:tcPr>
            <w:cnfStyle w:val="000001000000" w:firstRow="0" w:lastRow="0" w:firstColumn="0" w:lastColumn="0" w:oddVBand="0" w:evenVBand="1" w:oddHBand="0" w:evenHBand="0" w:firstRowFirstColumn="0" w:firstRowLastColumn="0" w:lastRowFirstColumn="0" w:lastRowLastColumn="0"/>
            <w:tcW w:w="6329" w:type="dxa"/>
          </w:tcPr>
          <w:p w14:paraId="589B33C3" w14:textId="218BFC86" w:rsidR="003E04B9" w:rsidRDefault="008809C2" w:rsidP="00711AB9">
            <w:pPr>
              <w:pStyle w:val="TableBodyText"/>
            </w:pPr>
            <w:ins w:id="2" w:author="Pete Welcher" w:date="2020-01-02T09:15:00Z">
              <w:r>
                <w:t xml:space="preserve">Should You </w:t>
              </w:r>
            </w:ins>
            <w:r w:rsidR="00913876">
              <w:t xml:space="preserve">Use an </w:t>
            </w:r>
            <w:r w:rsidR="0092207E">
              <w:t>ELK Stack for Syslog?</w:t>
            </w:r>
          </w:p>
        </w:tc>
      </w:tr>
      <w:tr w:rsidR="007443D0" w14:paraId="52F1B21B" w14:textId="77777777" w:rsidTr="007443D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7E090A27" w14:textId="3D6AF76D" w:rsidR="007443D0" w:rsidRDefault="007443D0" w:rsidP="00711AB9">
            <w:pPr>
              <w:pStyle w:val="TableBodyText"/>
            </w:pPr>
            <w:r>
              <w:t>Post Date</w:t>
            </w:r>
          </w:p>
        </w:tc>
        <w:tc>
          <w:tcPr>
            <w:cnfStyle w:val="000001000000" w:firstRow="0" w:lastRow="0" w:firstColumn="0" w:lastColumn="0" w:oddVBand="0" w:evenVBand="1" w:oddHBand="0" w:evenHBand="0" w:firstRowFirstColumn="0" w:firstRowLastColumn="0" w:lastRowFirstColumn="0" w:lastRowLastColumn="0"/>
            <w:tcW w:w="6329" w:type="dxa"/>
          </w:tcPr>
          <w:p w14:paraId="3BD77008" w14:textId="11B24DC3" w:rsidR="007443D0" w:rsidRDefault="007443D0" w:rsidP="00711AB9">
            <w:pPr>
              <w:pStyle w:val="TableBodyText"/>
            </w:pPr>
          </w:p>
        </w:tc>
      </w:tr>
      <w:tr w:rsidR="007443D0" w14:paraId="7D5E6973" w14:textId="77777777" w:rsidTr="0074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16897B36" w14:textId="3C1D463F" w:rsidR="007443D0" w:rsidRDefault="007443D0" w:rsidP="00711AB9">
            <w:pPr>
              <w:pStyle w:val="TableBodyText"/>
            </w:pPr>
            <w:r>
              <w:t>Attributed To</w:t>
            </w:r>
          </w:p>
        </w:tc>
        <w:tc>
          <w:tcPr>
            <w:cnfStyle w:val="000001000000" w:firstRow="0" w:lastRow="0" w:firstColumn="0" w:lastColumn="0" w:oddVBand="0" w:evenVBand="1" w:oddHBand="0" w:evenHBand="0" w:firstRowFirstColumn="0" w:firstRowLastColumn="0" w:lastRowFirstColumn="0" w:lastRowLastColumn="0"/>
            <w:tcW w:w="6329" w:type="dxa"/>
          </w:tcPr>
          <w:p w14:paraId="33487287" w14:textId="75DB9213" w:rsidR="007443D0" w:rsidRDefault="00814ABE" w:rsidP="00711AB9">
            <w:pPr>
              <w:pStyle w:val="TableBodyText"/>
            </w:pPr>
            <w:r w:rsidRPr="00814ABE">
              <w:t>Peter Welcher</w:t>
            </w:r>
          </w:p>
        </w:tc>
      </w:tr>
      <w:tr w:rsidR="007443D0" w14:paraId="7DACA2AB" w14:textId="77777777" w:rsidTr="007443D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42C7478B" w14:textId="1B06FF25" w:rsidR="007443D0" w:rsidRDefault="007443D0" w:rsidP="00711AB9">
            <w:pPr>
              <w:pStyle w:val="TableBodyText"/>
            </w:pPr>
            <w:r>
              <w:t>Written By</w:t>
            </w:r>
          </w:p>
        </w:tc>
        <w:tc>
          <w:tcPr>
            <w:cnfStyle w:val="000001000000" w:firstRow="0" w:lastRow="0" w:firstColumn="0" w:lastColumn="0" w:oddVBand="0" w:evenVBand="1" w:oddHBand="0" w:evenHBand="0" w:firstRowFirstColumn="0" w:firstRowLastColumn="0" w:lastRowFirstColumn="0" w:lastRowLastColumn="0"/>
            <w:tcW w:w="6329" w:type="dxa"/>
          </w:tcPr>
          <w:p w14:paraId="72107D87" w14:textId="2296EE8C" w:rsidR="007443D0" w:rsidRDefault="00814ABE" w:rsidP="00711AB9">
            <w:pPr>
              <w:pStyle w:val="TableBodyText"/>
            </w:pPr>
            <w:r w:rsidRPr="00814ABE">
              <w:t>Peter Welcher</w:t>
            </w:r>
          </w:p>
        </w:tc>
      </w:tr>
      <w:tr w:rsidR="007443D0" w14:paraId="08390684" w14:textId="77777777" w:rsidTr="0074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4AAD9FD3" w14:textId="6FF555F9" w:rsidR="007443D0" w:rsidRDefault="007443D0" w:rsidP="00711AB9">
            <w:pPr>
              <w:pStyle w:val="TableBodyText"/>
            </w:pPr>
            <w:r>
              <w:t>Reviewed By (Name &amp; Date)</w:t>
            </w:r>
          </w:p>
        </w:tc>
        <w:tc>
          <w:tcPr>
            <w:cnfStyle w:val="000001000000" w:firstRow="0" w:lastRow="0" w:firstColumn="0" w:lastColumn="0" w:oddVBand="0" w:evenVBand="1" w:oddHBand="0" w:evenHBand="0" w:firstRowFirstColumn="0" w:firstRowLastColumn="0" w:lastRowFirstColumn="0" w:lastRowLastColumn="0"/>
            <w:tcW w:w="6329" w:type="dxa"/>
          </w:tcPr>
          <w:p w14:paraId="01D94BAE" w14:textId="719802F3" w:rsidR="005A49F2" w:rsidRDefault="00F25577" w:rsidP="00711AB9">
            <w:pPr>
              <w:pStyle w:val="TableBodyText"/>
            </w:pPr>
            <w:r>
              <w:t>Dave Donati (11/13)</w:t>
            </w:r>
          </w:p>
        </w:tc>
      </w:tr>
      <w:tr w:rsidR="007443D0" w14:paraId="015D23DC" w14:textId="77777777" w:rsidTr="007443D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9" w:type="dxa"/>
          </w:tcPr>
          <w:p w14:paraId="48588818" w14:textId="1DAD91B6" w:rsidR="007443D0" w:rsidRDefault="007443D0" w:rsidP="00711AB9">
            <w:pPr>
              <w:pStyle w:val="TableBodyText"/>
            </w:pPr>
            <w:r>
              <w:t>Reviewed By (Name &amp; Date)</w:t>
            </w:r>
          </w:p>
        </w:tc>
        <w:tc>
          <w:tcPr>
            <w:cnfStyle w:val="000001000000" w:firstRow="0" w:lastRow="0" w:firstColumn="0" w:lastColumn="0" w:oddVBand="0" w:evenVBand="1" w:oddHBand="0" w:evenHBand="0" w:firstRowFirstColumn="0" w:firstRowLastColumn="0" w:lastRowFirstColumn="0" w:lastRowLastColumn="0"/>
            <w:tcW w:w="6329" w:type="dxa"/>
          </w:tcPr>
          <w:p w14:paraId="0769CFFF" w14:textId="77777777" w:rsidR="007443D0" w:rsidRDefault="007443D0" w:rsidP="00711AB9">
            <w:pPr>
              <w:pStyle w:val="TableBodyText"/>
            </w:pPr>
          </w:p>
        </w:tc>
      </w:tr>
      <w:bookmarkEnd w:id="1"/>
    </w:tbl>
    <w:p w14:paraId="68BCF463" w14:textId="565ED2F5" w:rsidR="007443D0" w:rsidRDefault="007443D0" w:rsidP="007443D0">
      <w:pPr>
        <w:pStyle w:val="BodyText"/>
      </w:pPr>
    </w:p>
    <w:tbl>
      <w:tblPr>
        <w:tblStyle w:val="CNCNoHeading"/>
        <w:tblW w:w="0" w:type="auto"/>
        <w:tblLayout w:type="fixed"/>
        <w:tblLook w:val="0020" w:firstRow="1" w:lastRow="0" w:firstColumn="0" w:lastColumn="0" w:noHBand="0" w:noVBand="0"/>
      </w:tblPr>
      <w:tblGrid>
        <w:gridCol w:w="2369"/>
        <w:gridCol w:w="6329"/>
      </w:tblGrid>
      <w:tr w:rsidR="007443D0" w14:paraId="247F2061" w14:textId="77777777" w:rsidTr="007443D0">
        <w:tc>
          <w:tcPr>
            <w:tcW w:w="2369" w:type="dxa"/>
          </w:tcPr>
          <w:p w14:paraId="70188914" w14:textId="0D7551ED" w:rsidR="007443D0" w:rsidRDefault="007443D0" w:rsidP="00711AB9">
            <w:pPr>
              <w:pStyle w:val="TableBodyText"/>
            </w:pPr>
            <w:r>
              <w:t>Meta Title (55 characters including spaces)</w:t>
            </w:r>
          </w:p>
        </w:tc>
        <w:tc>
          <w:tcPr>
            <w:tcW w:w="6329" w:type="dxa"/>
          </w:tcPr>
          <w:p w14:paraId="784FB27B" w14:textId="73F5E720" w:rsidR="007443D0" w:rsidRDefault="008809C2" w:rsidP="00711AB9">
            <w:pPr>
              <w:pStyle w:val="TableBodyText"/>
            </w:pPr>
            <w:ins w:id="3" w:author="Pete Welcher" w:date="2020-01-02T09:15:00Z">
              <w:r>
                <w:t xml:space="preserve">Should You </w:t>
              </w:r>
            </w:ins>
            <w:r w:rsidR="00F25577" w:rsidRPr="00F25577">
              <w:t>Use an ELK Stack for Syslog?</w:t>
            </w:r>
          </w:p>
        </w:tc>
      </w:tr>
      <w:tr w:rsidR="007443D0" w14:paraId="3748CE34" w14:textId="77777777" w:rsidTr="007443D0">
        <w:tc>
          <w:tcPr>
            <w:tcW w:w="2369" w:type="dxa"/>
          </w:tcPr>
          <w:p w14:paraId="3C0A0148" w14:textId="5D7C301C" w:rsidR="007443D0" w:rsidRDefault="007443D0" w:rsidP="00711AB9">
            <w:pPr>
              <w:pStyle w:val="TableBodyText"/>
            </w:pPr>
            <w:r>
              <w:t>Meta Description (156 characters including spaces)</w:t>
            </w:r>
          </w:p>
        </w:tc>
        <w:tc>
          <w:tcPr>
            <w:tcW w:w="6329" w:type="dxa"/>
          </w:tcPr>
          <w:p w14:paraId="66DFEB0A" w14:textId="73B0D241" w:rsidR="007443D0" w:rsidRDefault="007443D0" w:rsidP="00711AB9">
            <w:pPr>
              <w:pStyle w:val="TableBodyText"/>
            </w:pPr>
          </w:p>
        </w:tc>
      </w:tr>
      <w:tr w:rsidR="007443D0" w14:paraId="2EE538D8" w14:textId="77777777" w:rsidTr="007443D0">
        <w:tc>
          <w:tcPr>
            <w:tcW w:w="2369" w:type="dxa"/>
          </w:tcPr>
          <w:p w14:paraId="7F1B661F" w14:textId="36E09EF3" w:rsidR="007443D0" w:rsidRDefault="007443D0" w:rsidP="00711AB9">
            <w:pPr>
              <w:pStyle w:val="TableBodyText"/>
            </w:pPr>
            <w:r>
              <w:t>Target Keywords</w:t>
            </w:r>
          </w:p>
        </w:tc>
        <w:tc>
          <w:tcPr>
            <w:tcW w:w="6329" w:type="dxa"/>
          </w:tcPr>
          <w:p w14:paraId="5929AD2B" w14:textId="77777777" w:rsidR="007443D0" w:rsidRDefault="007443D0" w:rsidP="00711AB9">
            <w:pPr>
              <w:pStyle w:val="TableBodyText"/>
            </w:pPr>
          </w:p>
        </w:tc>
      </w:tr>
      <w:tr w:rsidR="007443D0" w14:paraId="5B7A590E" w14:textId="77777777" w:rsidTr="007443D0">
        <w:tc>
          <w:tcPr>
            <w:tcW w:w="2369" w:type="dxa"/>
          </w:tcPr>
          <w:p w14:paraId="2AC2715D" w14:textId="0C1CE7F3" w:rsidR="007443D0" w:rsidRDefault="007443D0" w:rsidP="00711AB9">
            <w:pPr>
              <w:pStyle w:val="TableBodyText"/>
            </w:pPr>
            <w:r>
              <w:t>Categories</w:t>
            </w:r>
          </w:p>
        </w:tc>
        <w:tc>
          <w:tcPr>
            <w:tcW w:w="6329" w:type="dxa"/>
          </w:tcPr>
          <w:p w14:paraId="0083CDC9" w14:textId="1EB5A694" w:rsidR="007443D0" w:rsidRDefault="00A36EE0" w:rsidP="00711AB9">
            <w:pPr>
              <w:pStyle w:val="TableBodyText"/>
            </w:pPr>
            <w:r>
              <w:t>Technology</w:t>
            </w:r>
          </w:p>
        </w:tc>
      </w:tr>
      <w:tr w:rsidR="007443D0" w14:paraId="2EE56E12" w14:textId="77777777" w:rsidTr="007443D0">
        <w:tc>
          <w:tcPr>
            <w:tcW w:w="2369" w:type="dxa"/>
          </w:tcPr>
          <w:p w14:paraId="7FB76166" w14:textId="557C86DD" w:rsidR="007443D0" w:rsidRDefault="007443D0" w:rsidP="00711AB9">
            <w:pPr>
              <w:pStyle w:val="TableBodyText"/>
            </w:pPr>
            <w:r>
              <w:t>Tags</w:t>
            </w:r>
          </w:p>
        </w:tc>
        <w:tc>
          <w:tcPr>
            <w:tcW w:w="6329" w:type="dxa"/>
          </w:tcPr>
          <w:p w14:paraId="39208043" w14:textId="143072A5" w:rsidR="007443D0" w:rsidRDefault="00A36EE0" w:rsidP="00711AB9">
            <w:pPr>
              <w:pStyle w:val="TableBodyText"/>
            </w:pPr>
            <w:r>
              <w:t>N/A</w:t>
            </w:r>
          </w:p>
        </w:tc>
      </w:tr>
      <w:tr w:rsidR="007443D0" w14:paraId="2D90C427" w14:textId="77777777" w:rsidTr="007443D0">
        <w:tc>
          <w:tcPr>
            <w:tcW w:w="2369" w:type="dxa"/>
          </w:tcPr>
          <w:p w14:paraId="05AFF378" w14:textId="6826DF84" w:rsidR="007443D0" w:rsidRDefault="007443D0" w:rsidP="00711AB9">
            <w:pPr>
              <w:pStyle w:val="TableBodyText"/>
            </w:pPr>
            <w:r>
              <w:t>Call to Action</w:t>
            </w:r>
          </w:p>
        </w:tc>
        <w:tc>
          <w:tcPr>
            <w:tcW w:w="6329" w:type="dxa"/>
          </w:tcPr>
          <w:p w14:paraId="4A1BF4F2" w14:textId="4B7D2A3B" w:rsidR="007443D0" w:rsidRDefault="00A36EE0" w:rsidP="00711AB9">
            <w:pPr>
              <w:pStyle w:val="TableBodyText"/>
            </w:pPr>
            <w:r>
              <w:t>N/A</w:t>
            </w:r>
          </w:p>
        </w:tc>
      </w:tr>
      <w:tr w:rsidR="007443D0" w14:paraId="7F81DBCE" w14:textId="77777777" w:rsidTr="007443D0">
        <w:tc>
          <w:tcPr>
            <w:tcW w:w="2369" w:type="dxa"/>
          </w:tcPr>
          <w:p w14:paraId="449F6D91" w14:textId="68DF3794" w:rsidR="007443D0" w:rsidRDefault="007443D0" w:rsidP="00711AB9">
            <w:pPr>
              <w:pStyle w:val="TableBodyText"/>
            </w:pPr>
            <w:r>
              <w:t>Image</w:t>
            </w:r>
          </w:p>
        </w:tc>
        <w:tc>
          <w:tcPr>
            <w:tcW w:w="6329" w:type="dxa"/>
          </w:tcPr>
          <w:p w14:paraId="24327336" w14:textId="77777777" w:rsidR="007443D0" w:rsidRDefault="007443D0" w:rsidP="00711AB9">
            <w:pPr>
              <w:pStyle w:val="TableBodyText"/>
            </w:pPr>
            <w:r>
              <w:t>Put a brief description of what the image should be or note that a file is attached.</w:t>
            </w:r>
          </w:p>
          <w:p w14:paraId="333B2832" w14:textId="176EFCC8" w:rsidR="007443D0" w:rsidRDefault="007443D0" w:rsidP="00711AB9">
            <w:pPr>
              <w:pStyle w:val="TableBodyText"/>
            </w:pPr>
            <w:r w:rsidRPr="00A96B8F">
              <w:rPr>
                <w:u w:val="single"/>
              </w:rPr>
              <w:t>DO NOT</w:t>
            </w:r>
            <w:r>
              <w:t xml:space="preserve"> paste the image into this Word doc; send it as a separate file.</w:t>
            </w:r>
          </w:p>
        </w:tc>
      </w:tr>
    </w:tbl>
    <w:p w14:paraId="0ECFF1A0" w14:textId="79D7F88E" w:rsidR="007443D0" w:rsidRDefault="007443D0" w:rsidP="007443D0">
      <w:pPr>
        <w:pStyle w:val="BodyText"/>
      </w:pPr>
    </w:p>
    <w:p w14:paraId="66FBFBF2" w14:textId="77777777" w:rsidR="00912DDB" w:rsidRPr="001302B9" w:rsidRDefault="00912DDB" w:rsidP="00912DDB">
      <w:pPr>
        <w:pStyle w:val="CommandSyntax"/>
        <w:spacing w:before="120"/>
        <w:ind w:left="1080" w:right="720" w:hanging="360"/>
      </w:pPr>
      <w:r w:rsidRPr="00E17452">
        <w:rPr>
          <w:b/>
        </w:rPr>
        <w:t>Note:</w:t>
      </w:r>
      <w:r w:rsidRPr="001302B9">
        <w:t xml:space="preserve">  Naming convention for files as they go back and forth</w:t>
      </w:r>
    </w:p>
    <w:p w14:paraId="6BFD4DCD" w14:textId="77777777" w:rsidR="00912DDB" w:rsidRPr="00E17452" w:rsidRDefault="00912DDB" w:rsidP="002672E4">
      <w:pPr>
        <w:pStyle w:val="CommandSyntax"/>
        <w:numPr>
          <w:ilvl w:val="0"/>
          <w:numId w:val="11"/>
        </w:numPr>
        <w:ind w:left="1080" w:right="720"/>
      </w:pPr>
      <w:r w:rsidRPr="00E17452">
        <w:t xml:space="preserve">Original writer names file with “_V1” at the end (e.g., blogtitle_V1) </w:t>
      </w:r>
    </w:p>
    <w:p w14:paraId="6F9E97F9" w14:textId="77777777" w:rsidR="00912DDB" w:rsidRPr="00E17452" w:rsidRDefault="00912DDB" w:rsidP="002672E4">
      <w:pPr>
        <w:pStyle w:val="CommandSyntax"/>
        <w:numPr>
          <w:ilvl w:val="0"/>
          <w:numId w:val="11"/>
        </w:numPr>
        <w:ind w:left="1080" w:right="720"/>
      </w:pPr>
      <w:r w:rsidRPr="00E17452">
        <w:t xml:space="preserve">First reviewer, makes edits and renames with </w:t>
      </w:r>
      <w:r>
        <w:t xml:space="preserve">initials at end (e.g., </w:t>
      </w:r>
      <w:r w:rsidRPr="00E17452">
        <w:t>blogtitle_V1_af)</w:t>
      </w:r>
    </w:p>
    <w:p w14:paraId="323917E1" w14:textId="77777777" w:rsidR="00912DDB" w:rsidRPr="00E17452" w:rsidRDefault="00912DDB" w:rsidP="002672E4">
      <w:pPr>
        <w:pStyle w:val="CommandSyntax"/>
        <w:numPr>
          <w:ilvl w:val="0"/>
          <w:numId w:val="11"/>
        </w:numPr>
        <w:ind w:left="1080" w:right="720"/>
      </w:pPr>
      <w:r w:rsidRPr="00E17452">
        <w:t>If another reviewer, again add initials to end to keep the string of reviewers (e.g., blogtitle_V1_af_pw)</w:t>
      </w:r>
    </w:p>
    <w:p w14:paraId="5355E648" w14:textId="77777777" w:rsidR="00912DDB" w:rsidRPr="00E17452" w:rsidRDefault="00912DDB" w:rsidP="002672E4">
      <w:pPr>
        <w:pStyle w:val="CommandSyntax"/>
        <w:numPr>
          <w:ilvl w:val="0"/>
          <w:numId w:val="11"/>
        </w:numPr>
        <w:ind w:left="1080" w:right="720"/>
      </w:pPr>
      <w:r w:rsidRPr="00E17452">
        <w:t>When original writer gets it post back with edits, she makes revisions and saves the file as V2 (e.g. blogtitle_V2) – then reviewers continue as above with initials</w:t>
      </w:r>
    </w:p>
    <w:p w14:paraId="2170464E" w14:textId="77777777" w:rsidR="00912DDB" w:rsidRPr="00E17452" w:rsidRDefault="00912DDB" w:rsidP="002672E4">
      <w:pPr>
        <w:pStyle w:val="CommandSyntax"/>
        <w:numPr>
          <w:ilvl w:val="0"/>
          <w:numId w:val="11"/>
        </w:numPr>
        <w:ind w:left="1080" w:right="720"/>
      </w:pPr>
      <w:r w:rsidRPr="00E17452">
        <w:t>When post is complete, it is saved with “Final” and the post date at the end (e.g. blogtitle_FINAL_022012)</w:t>
      </w:r>
    </w:p>
    <w:p w14:paraId="79B7D377" w14:textId="5D71B53D" w:rsidR="00912DDB" w:rsidRPr="007443D0" w:rsidRDefault="00912DDB" w:rsidP="007443D0">
      <w:pPr>
        <w:pStyle w:val="BodyText"/>
      </w:pPr>
    </w:p>
    <w:p w14:paraId="1B062B33" w14:textId="6BDB66DF" w:rsidR="003E04B9" w:rsidRDefault="00270877" w:rsidP="003E04B9">
      <w:pPr>
        <w:pStyle w:val="Heading1"/>
        <w:numPr>
          <w:ilvl w:val="0"/>
          <w:numId w:val="0"/>
        </w:numPr>
        <w:ind w:left="576" w:hanging="576"/>
      </w:pPr>
      <w:r>
        <w:lastRenderedPageBreak/>
        <w:t>Copy for post:</w:t>
      </w:r>
    </w:p>
    <w:p w14:paraId="6E62D569" w14:textId="77189BB5" w:rsidR="00913876" w:rsidRDefault="0092207E" w:rsidP="0092207E">
      <w:pPr>
        <w:pStyle w:val="BodyText"/>
      </w:pPr>
      <w:r>
        <w:t xml:space="preserve">I’ve just posted a five (5) part blog tutorial on an ELK stack, with log data as the primary data explored. </w:t>
      </w:r>
      <w:r w:rsidR="00913876">
        <w:t xml:space="preserve">The last of the five blogs is </w:t>
      </w:r>
      <w:commentRangeStart w:id="4"/>
      <w:r w:rsidR="00913876">
        <w:t>here</w:t>
      </w:r>
      <w:commentRangeEnd w:id="4"/>
      <w:r w:rsidR="00913876">
        <w:rPr>
          <w:rStyle w:val="CommentReference"/>
        </w:rPr>
        <w:commentReference w:id="4"/>
      </w:r>
      <w:r w:rsidR="00913876">
        <w:t xml:space="preserve">, and has links to its predecessors. </w:t>
      </w:r>
      <w:ins w:id="5" w:author="Pete Welcher" w:date="2020-01-02T09:17:00Z">
        <w:r w:rsidR="008809C2">
          <w:t xml:space="preserve">The basis for those blogs was a pre-built ELK container, for simplicity. Do note that you can run ELK as one or more VM’s as well.   </w:t>
        </w:r>
      </w:ins>
    </w:p>
    <w:p w14:paraId="5B0659BE" w14:textId="61074159" w:rsidR="0092207E" w:rsidRDefault="00913876" w:rsidP="0092207E">
      <w:pPr>
        <w:pStyle w:val="BodyText"/>
      </w:pPr>
      <w:r>
        <w:t xml:space="preserve">If you don’t know what an ELK stack is, please skim those first! </w:t>
      </w:r>
    </w:p>
    <w:p w14:paraId="390D287A" w14:textId="77777777" w:rsidR="00CE7931" w:rsidRDefault="0092207E" w:rsidP="0092207E">
      <w:pPr>
        <w:pStyle w:val="BodyText"/>
        <w:rPr>
          <w:ins w:id="6" w:author="Pete Welcher" w:date="2020-01-02T09:12:00Z"/>
        </w:rPr>
      </w:pPr>
      <w:r>
        <w:t xml:space="preserve">This blog considers using an ELK stack to manage syslog. It compares the ELK stack to the prior approach </w:t>
      </w:r>
      <w:r w:rsidR="000C57AA">
        <w:t xml:space="preserve">that </w:t>
      </w:r>
      <w:r>
        <w:t>Terry Slattery and I have been recommending for years</w:t>
      </w:r>
      <w:r w:rsidR="000C57AA">
        <w:t>, and that many sites use</w:t>
      </w:r>
      <w:r>
        <w:t>.</w:t>
      </w:r>
      <w:r w:rsidR="000C57AA">
        <w:t xml:space="preserve"> </w:t>
      </w:r>
    </w:p>
    <w:p w14:paraId="02C6E251" w14:textId="15249FA5" w:rsidR="000C57AA" w:rsidRDefault="00CE7931" w:rsidP="0092207E">
      <w:pPr>
        <w:pStyle w:val="BodyText"/>
      </w:pPr>
      <w:ins w:id="7" w:author="Pete Welcher" w:date="2020-01-02T09:11:00Z">
        <w:r>
          <w:t>In particular, this blog compares pros and cons of an ELK stack versus syslog-NG!</w:t>
        </w:r>
      </w:ins>
    </w:p>
    <w:p w14:paraId="50E7DA62" w14:textId="6990C303" w:rsidR="0092207E" w:rsidRDefault="000C57AA" w:rsidP="0092207E">
      <w:pPr>
        <w:pStyle w:val="BodyText"/>
      </w:pPr>
      <w:r>
        <w:t xml:space="preserve">By the way, if you don’t centrally collect and monitor syslog, you’re missing some good information, both for pro-active response and for alerts that you won’t get any other way! </w:t>
      </w:r>
    </w:p>
    <w:p w14:paraId="469100C5" w14:textId="77777777" w:rsidR="0092207E" w:rsidRDefault="0092207E" w:rsidP="0092207E">
      <w:pPr>
        <w:pStyle w:val="PlainHeading3"/>
      </w:pPr>
      <w:r>
        <w:t>Current Syslog Solution</w:t>
      </w:r>
    </w:p>
    <w:p w14:paraId="558E1BAC" w14:textId="63CF4DA4" w:rsidR="000C7D02" w:rsidRDefault="0092207E" w:rsidP="0092207E">
      <w:pPr>
        <w:pStyle w:val="BodyText"/>
      </w:pPr>
      <w:r>
        <w:t xml:space="preserve">We’ve been recommending that people point network syslog at a Linux system running syslog-NG. Then use syslog-NG to archive audit trail records that won’t be further processed or looked at unless needed, filter out “noise” (frequent messages of little value), and then multiplex the </w:t>
      </w:r>
      <w:r w:rsidR="000C7D02">
        <w:t xml:space="preserve">remaining </w:t>
      </w:r>
      <w:r>
        <w:t>syslog stream to various consuming products, including pagers and other forms of notification</w:t>
      </w:r>
      <w:ins w:id="8" w:author="David Donati" w:date="2019-11-13T13:15:00Z">
        <w:r w:rsidR="00F25577">
          <w:t>, w</w:t>
        </w:r>
      </w:ins>
      <w:del w:id="9" w:author="David Donati" w:date="2019-11-13T13:15:00Z">
        <w:r w:rsidDel="00F25577">
          <w:delText xml:space="preserve">. </w:delText>
        </w:r>
        <w:r w:rsidR="000C7D02" w:rsidDel="00F25577">
          <w:delText>W</w:delText>
        </w:r>
      </w:del>
      <w:r w:rsidR="000C7D02">
        <w:t xml:space="preserve">ith per-consumer filters as desired. </w:t>
      </w:r>
    </w:p>
    <w:p w14:paraId="1152CA10" w14:textId="7A31D999" w:rsidR="0092207E" w:rsidRDefault="0092207E" w:rsidP="0092207E">
      <w:pPr>
        <w:pStyle w:val="BodyText"/>
      </w:pPr>
      <w:r>
        <w:t xml:space="preserve">Even when sites have Splunk, you can use syslog-NG to reduce the volume of data going into Splunk, possibly reducing your licensing costs.  </w:t>
      </w:r>
    </w:p>
    <w:p w14:paraId="3165B343" w14:textId="05CF5511" w:rsidR="000C57AA" w:rsidRDefault="000C57AA" w:rsidP="000C57AA">
      <w:pPr>
        <w:pStyle w:val="BodyText"/>
      </w:pPr>
      <w:r>
        <w:t xml:space="preserve">Syslog-NG has been evolving with the times. One thing to note is that syslog-NG can act as a filter that uses Elasticsearch (the ‘E’ in ‘ELK’) for storage. </w:t>
      </w:r>
    </w:p>
    <w:p w14:paraId="42937D03" w14:textId="0F0B0670" w:rsidR="000C57AA" w:rsidRDefault="000C57AA" w:rsidP="0092207E">
      <w:pPr>
        <w:pStyle w:val="BodyText"/>
      </w:pPr>
      <w:r>
        <w:t>Here’s a diagram showing what we generally recommend:</w:t>
      </w:r>
      <w:r w:rsidR="00CB599B">
        <w:t xml:space="preserve"> </w:t>
      </w:r>
    </w:p>
    <w:p w14:paraId="3502BAE0" w14:textId="59E1B271" w:rsidR="005302BC" w:rsidRDefault="005302BC" w:rsidP="005302BC">
      <w:pPr>
        <w:pStyle w:val="BodyText"/>
        <w:ind w:left="0"/>
      </w:pPr>
      <w:r w:rsidRPr="005302BC">
        <w:rPr>
          <w:noProof/>
        </w:rPr>
        <w:lastRenderedPageBreak/>
        <w:drawing>
          <wp:inline distT="0" distB="0" distL="0" distR="0" wp14:anchorId="428784DF" wp14:editId="556CBF65">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2400"/>
                    </a:xfrm>
                    <a:prstGeom prst="rect">
                      <a:avLst/>
                    </a:prstGeom>
                  </pic:spPr>
                </pic:pic>
              </a:graphicData>
            </a:graphic>
          </wp:inline>
        </w:drawing>
      </w:r>
    </w:p>
    <w:p w14:paraId="29AD9EF6" w14:textId="368B5A39" w:rsidR="000C57AA" w:rsidRDefault="000C57AA" w:rsidP="0092207E">
      <w:pPr>
        <w:pStyle w:val="BodyText"/>
      </w:pPr>
      <w:r>
        <w:t>By the way, many network management (</w:t>
      </w:r>
      <w:del w:id="10" w:author="David Donati" w:date="2019-11-13T13:15:00Z">
        <w:r w:rsidDel="00F25577">
          <w:delText>“</w:delText>
        </w:r>
      </w:del>
      <w:r>
        <w:t>NM</w:t>
      </w:r>
      <w:del w:id="11" w:author="David Donati" w:date="2019-11-13T13:15:00Z">
        <w:r w:rsidDel="00F25577">
          <w:delText>”</w:delText>
        </w:r>
      </w:del>
      <w:r>
        <w:t xml:space="preserve">) tools come with a syslog collector and display. Most of them are after-thoughts and rather pathetic. They can also consume CPU and disk on your NM tool server. Dedicated server(s) and storage for syslog are best. </w:t>
      </w:r>
    </w:p>
    <w:p w14:paraId="1B10FB93" w14:textId="17617522" w:rsidR="000C57AA" w:rsidRDefault="000C57AA" w:rsidP="0092207E">
      <w:pPr>
        <w:pStyle w:val="BodyText"/>
      </w:pPr>
      <w:r>
        <w:t xml:space="preserve">I’m also a firm believer that you should never store syslog by device. It should all go into one log system, so that you can easily see time-correlated events surrounding a performance problem or outage. </w:t>
      </w:r>
    </w:p>
    <w:p w14:paraId="353BC070" w14:textId="7F562FE6" w:rsidR="0092207E" w:rsidRDefault="000C7D02" w:rsidP="000C7D02">
      <w:pPr>
        <w:pStyle w:val="PlainHeading3"/>
      </w:pPr>
      <w:r>
        <w:t>ELK Stack for Syslog?</w:t>
      </w:r>
    </w:p>
    <w:p w14:paraId="1BBFE4DA" w14:textId="77777777" w:rsidR="000C57AA" w:rsidRDefault="000C7D02" w:rsidP="000C7D02">
      <w:pPr>
        <w:pStyle w:val="BodyText"/>
      </w:pPr>
      <w:r>
        <w:t>If you already have Splunk, using an ELK stack is probably of little interest</w:t>
      </w:r>
      <w:r w:rsidR="000C57AA">
        <w:t xml:space="preserve">. </w:t>
      </w:r>
    </w:p>
    <w:p w14:paraId="042F2288" w14:textId="77777777" w:rsidR="008809C2" w:rsidRDefault="009F57E5" w:rsidP="009F57E5">
      <w:pPr>
        <w:pStyle w:val="BodyText"/>
        <w:rPr>
          <w:ins w:id="12" w:author="Pete Welcher" w:date="2020-01-02T09:16:00Z"/>
        </w:rPr>
      </w:pPr>
      <w:ins w:id="13" w:author="Pete Welcher" w:date="2020-01-02T08:58:00Z">
        <w:r>
          <w:t xml:space="preserve">You might be interested in an ELK stack </w:t>
        </w:r>
      </w:ins>
      <w:commentRangeStart w:id="14"/>
      <w:del w:id="15" w:author="Pete Welcher" w:date="2020-01-02T08:58:00Z">
        <w:r w:rsidR="000C57AA" w:rsidDel="009F57E5">
          <w:delText>U</w:delText>
        </w:r>
        <w:r w:rsidR="000C7D02" w:rsidDel="009F57E5">
          <w:delText xml:space="preserve">nless </w:delText>
        </w:r>
      </w:del>
      <w:ins w:id="16" w:author="Pete Welcher" w:date="2020-01-02T08:58:00Z">
        <w:r>
          <w:t xml:space="preserve">if </w:t>
        </w:r>
      </w:ins>
      <w:r w:rsidR="000C7D02">
        <w:t xml:space="preserve">you’re not fond of Splunk and its </w:t>
      </w:r>
      <w:proofErr w:type="gramStart"/>
      <w:r w:rsidR="000C7D02">
        <w:t xml:space="preserve">costs, </w:t>
      </w:r>
      <w:ins w:id="17" w:author="Pete Welcher" w:date="2020-01-02T08:59:00Z">
        <w:r>
          <w:t>or</w:t>
        </w:r>
        <w:proofErr w:type="gramEnd"/>
        <w:r>
          <w:t xml:space="preserve"> are </w:t>
        </w:r>
      </w:ins>
      <w:r w:rsidR="000C7D02">
        <w:t>not heavily using Splunk’s reporting capabilities</w:t>
      </w:r>
      <w:ins w:id="18" w:author="Pete Welcher" w:date="2020-01-02T08:59:00Z">
        <w:r>
          <w:t xml:space="preserve">. </w:t>
        </w:r>
      </w:ins>
    </w:p>
    <w:p w14:paraId="6D7F78D7" w14:textId="3BB0AED0" w:rsidR="009F57E5" w:rsidRDefault="009F57E5" w:rsidP="009F57E5">
      <w:pPr>
        <w:pStyle w:val="BodyText"/>
        <w:rPr>
          <w:moveTo w:id="19" w:author="Pete Welcher" w:date="2020-01-02T09:00:00Z"/>
        </w:rPr>
      </w:pPr>
      <w:moveToRangeStart w:id="20" w:author="Pete Welcher" w:date="2020-01-02T09:00:00Z" w:name="move28848030"/>
      <w:moveTo w:id="21" w:author="Pete Welcher" w:date="2020-01-02T09:00:00Z">
        <w:del w:id="22" w:author="Pete Welcher" w:date="2020-01-02T09:00:00Z">
          <w:r w:rsidDel="009F57E5">
            <w:delText>On the other hand, i</w:delText>
          </w:r>
        </w:del>
      </w:moveTo>
      <w:ins w:id="23" w:author="Pete Welcher" w:date="2020-01-02T09:00:00Z">
        <w:r>
          <w:t>I</w:t>
        </w:r>
      </w:ins>
      <w:moveTo w:id="24" w:author="Pete Welcher" w:date="2020-01-02T09:00:00Z">
        <w:r>
          <w:t>f you’re using a network management tool for syslog, and its syslog support rather limited, or if you’re using syslog-NG, writing syslog to file, and using scripts or occasional manual scans to monitor syslog, then an ELK stack might help you up your game.</w:t>
        </w:r>
      </w:moveTo>
    </w:p>
    <w:p w14:paraId="46BA40D4" w14:textId="77777777" w:rsidR="009F57E5" w:rsidRDefault="009F57E5" w:rsidP="000C7D02">
      <w:pPr>
        <w:pStyle w:val="BodyText"/>
        <w:rPr>
          <w:ins w:id="25" w:author="Pete Welcher" w:date="2020-01-02T09:00:00Z"/>
        </w:rPr>
      </w:pPr>
      <w:moveToRangeStart w:id="26" w:author="Pete Welcher" w:date="2020-01-02T09:00:00Z" w:name="move28848071"/>
      <w:moveToRangeEnd w:id="20"/>
      <w:moveTo w:id="27" w:author="Pete Welcher" w:date="2020-01-02T09:00:00Z">
        <w:r>
          <w:t>Ownership and control might also be relevant, if Splunk control, permissions, or other issues keep it from meeting your needs.</w:t>
        </w:r>
      </w:moveTo>
      <w:moveToRangeEnd w:id="26"/>
    </w:p>
    <w:p w14:paraId="24180DBE" w14:textId="211D0D77" w:rsidR="000C7D02" w:rsidRDefault="009F57E5" w:rsidP="000C7D02">
      <w:pPr>
        <w:pStyle w:val="BodyText"/>
      </w:pPr>
      <w:ins w:id="28" w:author="Pete Welcher" w:date="2020-01-02T09:01:00Z">
        <w:r>
          <w:lastRenderedPageBreak/>
          <w:t xml:space="preserve">If you think an ELK stack might be useful, bear in mind that </w:t>
        </w:r>
      </w:ins>
      <w:del w:id="29" w:author="Pete Welcher" w:date="2020-01-02T09:00:00Z">
        <w:r w:rsidR="000C7D02" w:rsidDel="009F57E5">
          <w:delText xml:space="preserve">, </w:delText>
        </w:r>
      </w:del>
      <w:del w:id="30" w:author="Pete Welcher" w:date="2020-01-02T08:59:00Z">
        <w:r w:rsidR="000C7D02" w:rsidDel="009F57E5">
          <w:delText xml:space="preserve">and </w:delText>
        </w:r>
      </w:del>
      <w:del w:id="31" w:author="Pete Welcher" w:date="2020-01-02T09:01:00Z">
        <w:r w:rsidR="000C57AA" w:rsidDel="009F57E5">
          <w:delText xml:space="preserve">if </w:delText>
        </w:r>
        <w:r w:rsidR="000C7D02" w:rsidDel="009F57E5">
          <w:delText xml:space="preserve">an ELK stack </w:delText>
        </w:r>
      </w:del>
      <w:del w:id="32" w:author="Pete Welcher" w:date="2020-01-02T09:00:00Z">
        <w:r w:rsidR="000C7D02" w:rsidDel="009F57E5">
          <w:delText xml:space="preserve">might </w:delText>
        </w:r>
      </w:del>
      <w:del w:id="33" w:author="Pete Welcher" w:date="2020-01-02T09:01:00Z">
        <w:r w:rsidR="000C7D02" w:rsidDel="009F57E5">
          <w:delText>meet your needs.</w:delText>
        </w:r>
        <w:commentRangeEnd w:id="14"/>
        <w:r w:rsidR="00F25577" w:rsidDel="009F57E5">
          <w:rPr>
            <w:rStyle w:val="CommentReference"/>
          </w:rPr>
          <w:commentReference w:id="14"/>
        </w:r>
      </w:del>
      <w:r w:rsidR="000C7D02">
        <w:t xml:space="preserve"> </w:t>
      </w:r>
      <w:moveFromRangeStart w:id="34" w:author="Pete Welcher" w:date="2020-01-02T09:00:00Z" w:name="move28848071"/>
      <w:moveFrom w:id="35" w:author="Pete Welcher" w:date="2020-01-02T09:00:00Z">
        <w:r w:rsidR="000C57AA" w:rsidDel="009F57E5">
          <w:t>Ownership and control might also be relevant, if Splunk control, permissions, or other issues keep it from meeting your needs.</w:t>
        </w:r>
      </w:moveFrom>
      <w:ins w:id="36" w:author="Pete Welcher" w:date="2020-01-02T09:01:00Z">
        <w:r>
          <w:t>y</w:t>
        </w:r>
      </w:ins>
      <w:moveFrom w:id="37" w:author="Pete Welcher" w:date="2020-01-02T09:00:00Z">
        <w:del w:id="38" w:author="Pete Welcher" w:date="2020-01-02T09:01:00Z">
          <w:r w:rsidR="000C57AA" w:rsidDel="009F57E5">
            <w:delText xml:space="preserve"> </w:delText>
          </w:r>
        </w:del>
      </w:moveFrom>
      <w:moveFromRangeEnd w:id="34"/>
      <w:ins w:id="39" w:author="Pete Welcher" w:date="2020-01-02T08:59:00Z">
        <w:r>
          <w:t xml:space="preserve">ou would need budget </w:t>
        </w:r>
      </w:ins>
      <w:ins w:id="40" w:author="Pete Welcher" w:date="2020-01-02T09:01:00Z">
        <w:r>
          <w:t xml:space="preserve">and time </w:t>
        </w:r>
      </w:ins>
      <w:ins w:id="41" w:author="Pete Welcher" w:date="2020-01-02T08:59:00Z">
        <w:r>
          <w:t xml:space="preserve">to stand up an appropriately-sized ELK </w:t>
        </w:r>
      </w:ins>
      <w:ins w:id="42" w:author="Pete Welcher" w:date="2020-01-02T09:16:00Z">
        <w:r w:rsidR="008809C2">
          <w:t>server</w:t>
        </w:r>
      </w:ins>
      <w:ins w:id="43" w:author="Pete Welcher" w:date="2020-01-02T09:18:00Z">
        <w:r w:rsidR="008809C2">
          <w:t>, VM,</w:t>
        </w:r>
      </w:ins>
      <w:ins w:id="44" w:author="Pete Welcher" w:date="2020-01-02T09:16:00Z">
        <w:r w:rsidR="008809C2">
          <w:t xml:space="preserve"> or </w:t>
        </w:r>
      </w:ins>
      <w:bookmarkStart w:id="45" w:name="_GoBack"/>
      <w:bookmarkEnd w:id="45"/>
      <w:ins w:id="46" w:author="Pete Welcher" w:date="2020-01-02T08:59:00Z">
        <w:r>
          <w:t xml:space="preserve">cluster and related storage. </w:t>
        </w:r>
      </w:ins>
    </w:p>
    <w:p w14:paraId="38E96D23" w14:textId="1EEC622F" w:rsidR="000C57AA" w:rsidDel="009F57E5" w:rsidRDefault="000C7D02" w:rsidP="000C7D02">
      <w:pPr>
        <w:pStyle w:val="BodyText"/>
        <w:rPr>
          <w:moveFrom w:id="47" w:author="Pete Welcher" w:date="2020-01-02T09:00:00Z"/>
        </w:rPr>
      </w:pPr>
      <w:moveFromRangeStart w:id="48" w:author="Pete Welcher" w:date="2020-01-02T09:00:00Z" w:name="move28848030"/>
      <w:moveFrom w:id="49" w:author="Pete Welcher" w:date="2020-01-02T09:00:00Z">
        <w:r w:rsidDel="009F57E5">
          <w:t xml:space="preserve">On the other hand, if you’re using a network management tool for syslog, and its syslog support rather limited, or if you’re using syslog-NG, writing syslog to file, and using scripts or occasional manual scans to monitor syslog, then an ELK stack might </w:t>
        </w:r>
        <w:r w:rsidR="000C57AA" w:rsidDel="009F57E5">
          <w:t>help you up your game</w:t>
        </w:r>
        <w:r w:rsidDel="009F57E5">
          <w:t>.</w:t>
        </w:r>
      </w:moveFrom>
    </w:p>
    <w:moveFromRangeEnd w:id="48"/>
    <w:p w14:paraId="776EBBF0" w14:textId="21BA4932" w:rsidR="000C7D02" w:rsidRDefault="000C7D02" w:rsidP="000C7D02">
      <w:pPr>
        <w:pStyle w:val="BodyText"/>
      </w:pPr>
      <w:r>
        <w:t xml:space="preserve">If your organization is already using an ELK stack for app / server functions, then having one tool might be attractive, although ownership / scaling / cost sharing / admin access might be factors. </w:t>
      </w:r>
      <w:r w:rsidR="00E81AA6">
        <w:t xml:space="preserve">The good news is that if you will bring your own hardware (or budget) to run on, there might be in-house resources to provide advice!  </w:t>
      </w:r>
    </w:p>
    <w:p w14:paraId="06DA4A04" w14:textId="47C875EB" w:rsidR="000C7D02" w:rsidRDefault="000C7D02" w:rsidP="000C7D02">
      <w:pPr>
        <w:pStyle w:val="PlainHeading3"/>
      </w:pPr>
      <w:r>
        <w:t>Comparison</w:t>
      </w:r>
    </w:p>
    <w:p w14:paraId="70608971" w14:textId="07ADA91F" w:rsidR="000C7D02" w:rsidRDefault="000C7D02" w:rsidP="000C7D02">
      <w:pPr>
        <w:pStyle w:val="BodyText"/>
      </w:pPr>
      <w:r>
        <w:t>There are several factors to consider when deciding syslog-NG versus ELK stack. Here are those that come to mind:</w:t>
      </w:r>
    </w:p>
    <w:p w14:paraId="57EDDC98" w14:textId="4977CF9A" w:rsidR="00E81AA6" w:rsidRDefault="000C7D02" w:rsidP="00E81AA6">
      <w:pPr>
        <w:pStyle w:val="PlainHeading4"/>
      </w:pPr>
      <w:r w:rsidRPr="00E81AA6">
        <w:t>Complexity and Learning Curve</w:t>
      </w:r>
    </w:p>
    <w:p w14:paraId="00EB7383" w14:textId="77777777" w:rsidR="00E81AA6" w:rsidRDefault="00E81AA6" w:rsidP="000C7D02">
      <w:pPr>
        <w:pStyle w:val="BodyText"/>
      </w:pPr>
      <w:r>
        <w:t>S</w:t>
      </w:r>
      <w:r w:rsidR="000C7D02">
        <w:t xml:space="preserve">yslog-NG </w:t>
      </w:r>
      <w:r w:rsidR="00561C14">
        <w:t>seems</w:t>
      </w:r>
      <w:r w:rsidR="000C7D02">
        <w:t xml:space="preserve"> a bit simpler</w:t>
      </w:r>
      <w:r w:rsidR="00561C14">
        <w:t>: fewer moving parts.</w:t>
      </w:r>
      <w:r>
        <w:t xml:space="preserve"> When I’ve looked at it in the past, it seems to be well documented. </w:t>
      </w:r>
    </w:p>
    <w:p w14:paraId="2C3DB45F" w14:textId="5491D4DE" w:rsidR="000C7D02" w:rsidRDefault="00E81AA6" w:rsidP="000C7D02">
      <w:pPr>
        <w:pStyle w:val="BodyText"/>
      </w:pPr>
      <w:r>
        <w:t xml:space="preserve">Concerning ELK, there’s a lot of web resources, the documentation is passable, not bad, maybe a bit thin in spots, left me scratching my head a few times. </w:t>
      </w:r>
      <w:del w:id="50" w:author="David Donati" w:date="2019-11-13T13:19:00Z">
        <w:r w:rsidDel="00F25577">
          <w:delText>(</w:delText>
        </w:r>
      </w:del>
      <w:r>
        <w:t xml:space="preserve">Of course, the problem there might be </w:t>
      </w:r>
      <w:del w:id="51" w:author="Pete Welcher" w:date="2020-01-02T09:01:00Z">
        <w:r w:rsidDel="009F57E5">
          <w:delText xml:space="preserve">the </w:delText>
        </w:r>
      </w:del>
      <w:ins w:id="52" w:author="Pete Welcher" w:date="2020-01-02T09:01:00Z">
        <w:r w:rsidR="009F57E5">
          <w:t xml:space="preserve">my </w:t>
        </w:r>
      </w:ins>
      <w:r>
        <w:t>head, not the documentation.</w:t>
      </w:r>
      <w:del w:id="53" w:author="David Donati" w:date="2019-11-13T13:19:00Z">
        <w:r w:rsidDel="00F25577">
          <w:delText>)</w:delText>
        </w:r>
      </w:del>
    </w:p>
    <w:p w14:paraId="61DA1EB7" w14:textId="31D973B6" w:rsidR="00E81AA6" w:rsidRDefault="00561C14" w:rsidP="00E81AA6">
      <w:pPr>
        <w:pStyle w:val="PlainHeading4"/>
      </w:pPr>
      <w:r w:rsidRPr="00E81AA6">
        <w:t>Platform and Support Costs</w:t>
      </w:r>
    </w:p>
    <w:p w14:paraId="5F7B0819" w14:textId="4327417A" w:rsidR="00E81AA6" w:rsidRDefault="00E81AA6" w:rsidP="000C7D02">
      <w:pPr>
        <w:pStyle w:val="BodyText"/>
      </w:pPr>
      <w:r>
        <w:t>M</w:t>
      </w:r>
      <w:r w:rsidR="00561C14">
        <w:t>ost people start syslog-NG with a Linux server and a fair-sized disk drive</w:t>
      </w:r>
      <w:ins w:id="54" w:author="David Donati" w:date="2019-11-13T13:19:00Z">
        <w:r w:rsidR="00F25577">
          <w:t>, a</w:t>
        </w:r>
      </w:ins>
      <w:del w:id="55" w:author="David Donati" w:date="2019-11-13T13:19:00Z">
        <w:r w:rsidR="00561C14" w:rsidDel="00F25577">
          <w:delText xml:space="preserve">. </w:delText>
        </w:r>
        <w:r w:rsidDel="00F25577">
          <w:delText>A</w:delText>
        </w:r>
      </w:del>
      <w:r>
        <w:t xml:space="preserve">nd play it by ear from there. </w:t>
      </w:r>
    </w:p>
    <w:p w14:paraId="7540B2B9" w14:textId="23533D49" w:rsidR="00E81AA6" w:rsidRDefault="00E81AA6" w:rsidP="00E81AA6">
      <w:pPr>
        <w:pStyle w:val="BodyText"/>
      </w:pPr>
      <w:r>
        <w:t>Some considerations</w:t>
      </w:r>
      <w:r w:rsidR="00561C14">
        <w:t xml:space="preserve">: how robust does your syslog system have to be? Dual servers and disks, versus RAID and more costly storage? Backed up? </w:t>
      </w:r>
      <w:r>
        <w:t>How long do you want to retain the syslog data?</w:t>
      </w:r>
    </w:p>
    <w:p w14:paraId="2A78AC20" w14:textId="1C54D0DD" w:rsidR="00E81AA6" w:rsidRDefault="00561C14" w:rsidP="00E81AA6">
      <w:pPr>
        <w:pStyle w:val="BodyText"/>
      </w:pPr>
      <w:r>
        <w:t xml:space="preserve">Most sites I’ve discussed this with aren’t too worried about loss of syslog data. </w:t>
      </w:r>
      <w:r w:rsidR="00E81AA6">
        <w:t xml:space="preserve">As far as keeping the data, audit trail data that is separated out might have to be retained. Other than that, maybe 2-3 months’ worth of syslog data is plenty. It can be handy to compare or do trending on volume of alerts, broken out by alert code. </w:t>
      </w:r>
    </w:p>
    <w:p w14:paraId="55C552F3" w14:textId="3B4B99B7" w:rsidR="00E81AA6" w:rsidRDefault="00561C14" w:rsidP="000C7D02">
      <w:pPr>
        <w:pStyle w:val="BodyText"/>
      </w:pPr>
      <w:r>
        <w:t xml:space="preserve">On the ELK side, I’d probably consider starting with installing the ELK stack on a single server with big disk, as with syslog-NG. </w:t>
      </w:r>
      <w:r w:rsidR="00E81AA6">
        <w:t>In research</w:t>
      </w:r>
      <w:ins w:id="56" w:author="Pete Welcher" w:date="2020-01-02T09:02:00Z">
        <w:r w:rsidR="009F57E5">
          <w:t>ing</w:t>
        </w:r>
      </w:ins>
      <w:r w:rsidR="00E81AA6">
        <w:t xml:space="preserve"> </w:t>
      </w:r>
      <w:ins w:id="57" w:author="Pete Welcher" w:date="2020-01-02T09:02:00Z">
        <w:r w:rsidR="009F57E5">
          <w:t xml:space="preserve">ELK </w:t>
        </w:r>
      </w:ins>
      <w:r w:rsidR="00E81AA6">
        <w:t xml:space="preserve">sizing, I found one expert whose comment was roughly that he’s never gotten it right the first time </w:t>
      </w:r>
      <w:ins w:id="58" w:author="David Donati" w:date="2019-11-13T13:20:00Z">
        <w:r w:rsidR="00F25577">
          <w:rPr>
            <w:rFonts w:cs="Open Sans"/>
          </w:rPr>
          <w:t>—</w:t>
        </w:r>
      </w:ins>
      <w:del w:id="59" w:author="David Donati" w:date="2019-11-13T13:20:00Z">
        <w:r w:rsidR="00E81AA6" w:rsidDel="00F25577">
          <w:delText>–</w:delText>
        </w:r>
      </w:del>
      <w:r w:rsidR="00E81AA6">
        <w:t xml:space="preserve"> although that was for much large</w:t>
      </w:r>
      <w:ins w:id="60" w:author="David Donati" w:date="2019-11-13T13:20:00Z">
        <w:r w:rsidR="00F25577">
          <w:t>r</w:t>
        </w:r>
      </w:ins>
      <w:r w:rsidR="00E81AA6">
        <w:t xml:space="preserve"> systems. My interpretation of that is that it may be best to do something, get sizing data based on your actual syslog volume and other needs, and then adjust if necessary. </w:t>
      </w:r>
    </w:p>
    <w:p w14:paraId="21039692" w14:textId="4525070C" w:rsidR="00561C14" w:rsidRDefault="00E81AA6" w:rsidP="000C7D02">
      <w:pPr>
        <w:pStyle w:val="BodyText"/>
      </w:pPr>
      <w:r>
        <w:t>This all changes if</w:t>
      </w:r>
      <w:r w:rsidR="00561C14">
        <w:t xml:space="preserve"> you</w:t>
      </w:r>
      <w:r>
        <w:t xml:space="preserve"> work for</w:t>
      </w:r>
      <w:r w:rsidR="00561C14">
        <w:t xml:space="preserve"> a large organization. </w:t>
      </w:r>
      <w:r>
        <w:t>Up-front sizing may be more of an issue. Also, i</w:t>
      </w:r>
      <w:r w:rsidR="00561C14">
        <w:t xml:space="preserve">f your organization is </w:t>
      </w:r>
      <w:r>
        <w:t>large and</w:t>
      </w:r>
      <w:ins w:id="61" w:author="David Donati" w:date="2019-11-13T13:21:00Z">
        <w:r w:rsidR="00F25577">
          <w:t xml:space="preserve"> </w:t>
        </w:r>
      </w:ins>
      <w:r>
        <w:t>/</w:t>
      </w:r>
      <w:ins w:id="62" w:author="David Donati" w:date="2019-11-13T13:21:00Z">
        <w:r w:rsidR="00F25577">
          <w:t xml:space="preserve"> </w:t>
        </w:r>
      </w:ins>
      <w:r>
        <w:t xml:space="preserve">or wants a more robust solution, clustered ELK might be appropriate. If the organization is already </w:t>
      </w:r>
      <w:r w:rsidR="00561C14">
        <w:t>doing Docker / Kubernetes, you might be able to get assistance bringing up clustered ELK.</w:t>
      </w:r>
      <w:r>
        <w:t xml:space="preserve"> </w:t>
      </w:r>
      <w:r w:rsidR="00561C14">
        <w:t xml:space="preserve"> </w:t>
      </w:r>
    </w:p>
    <w:p w14:paraId="67463F14" w14:textId="5340E32E" w:rsidR="00E81AA6" w:rsidRDefault="000C7D02" w:rsidP="00E81AA6">
      <w:pPr>
        <w:pStyle w:val="PlainHeading4"/>
      </w:pPr>
      <w:r>
        <w:lastRenderedPageBreak/>
        <w:t>Filtering capabilities</w:t>
      </w:r>
    </w:p>
    <w:p w14:paraId="138582FD" w14:textId="160745E9" w:rsidR="000C7D02" w:rsidRDefault="00E81AA6" w:rsidP="000C7D02">
      <w:pPr>
        <w:pStyle w:val="BodyText"/>
      </w:pPr>
      <w:r>
        <w:t>This s</w:t>
      </w:r>
      <w:r w:rsidR="000C7D02">
        <w:t xml:space="preserve">eems </w:t>
      </w:r>
      <w:r>
        <w:t>like a</w:t>
      </w:r>
      <w:r w:rsidR="000C7D02">
        <w:t xml:space="preserve"> wash, </w:t>
      </w:r>
      <w:r>
        <w:t xml:space="preserve">but I lack </w:t>
      </w:r>
      <w:r w:rsidR="000C7D02">
        <w:t xml:space="preserve">hands-on data. </w:t>
      </w:r>
      <w:ins w:id="63" w:author="David Donati" w:date="2019-11-13T13:22:00Z">
        <w:r w:rsidR="003E4812">
          <w:t xml:space="preserve">Note: </w:t>
        </w:r>
      </w:ins>
      <w:del w:id="64" w:author="David Donati" w:date="2019-11-13T13:22:00Z">
        <w:r w:rsidR="000C7D02" w:rsidDel="003E4812">
          <w:delText>(O</w:delText>
        </w:r>
      </w:del>
      <w:ins w:id="65" w:author="David Donati" w:date="2019-11-13T13:22:00Z">
        <w:r w:rsidR="003E4812">
          <w:t>o</w:t>
        </w:r>
      </w:ins>
      <w:r w:rsidR="000C7D02">
        <w:t>rganizations rarely hire us as consultants to set up syslog monitoring for them, they tend to do it in-house</w:t>
      </w:r>
      <w:ins w:id="66" w:author="Pete Welcher" w:date="2020-01-02T09:03:00Z">
        <w:r w:rsidR="009F57E5">
          <w:t>, but often lack time to do it well</w:t>
        </w:r>
      </w:ins>
      <w:r w:rsidR="000C7D02">
        <w:t>.</w:t>
      </w:r>
      <w:ins w:id="67" w:author="Pete Welcher" w:date="2020-01-02T09:03:00Z">
        <w:r w:rsidR="009F57E5">
          <w:t xml:space="preserve"> That’s where bringing in someone to up your network management and syslog game might be useful. </w:t>
        </w:r>
      </w:ins>
      <w:del w:id="68" w:author="David Donati" w:date="2019-11-13T13:22:00Z">
        <w:r w:rsidR="000C7D02" w:rsidDel="003E4812">
          <w:delText>)</w:delText>
        </w:r>
      </w:del>
    </w:p>
    <w:p w14:paraId="434AA914" w14:textId="7B583F5D" w:rsidR="00E81AA6" w:rsidRDefault="00A73D65" w:rsidP="00E81AA6">
      <w:pPr>
        <w:pStyle w:val="PlainHeading4"/>
      </w:pPr>
      <w:r>
        <w:t xml:space="preserve">Parsing </w:t>
      </w:r>
    </w:p>
    <w:p w14:paraId="46E72A4A" w14:textId="31E4B7C8" w:rsidR="00A73D65" w:rsidRDefault="00584CE8" w:rsidP="000C7D02">
      <w:pPr>
        <w:pStyle w:val="BodyText"/>
      </w:pPr>
      <w:r>
        <w:t>S</w:t>
      </w:r>
      <w:r w:rsidR="00A73D65">
        <w:t xml:space="preserve">yslog-NG and Logstash can both transform messages in different formats. </w:t>
      </w:r>
      <w:r>
        <w:t xml:space="preserve">I will note that </w:t>
      </w:r>
      <w:ins w:id="69" w:author="Pete Welcher" w:date="2020-01-02T09:04:00Z">
        <w:r w:rsidR="009F57E5">
          <w:t xml:space="preserve">the </w:t>
        </w:r>
      </w:ins>
      <w:r>
        <w:t>massive use of log data in the server / app world, plus a much larger market than networking, suggest</w:t>
      </w:r>
      <w:ins w:id="70" w:author="Pete Welcher" w:date="2020-01-02T09:04:00Z">
        <w:r w:rsidR="009F57E5">
          <w:t>s</w:t>
        </w:r>
      </w:ins>
      <w:r>
        <w:t xml:space="preserve"> that ELK may benefit from a larger user base and community. </w:t>
      </w:r>
    </w:p>
    <w:p w14:paraId="5281051B" w14:textId="1F1D5A10" w:rsidR="00E81AA6" w:rsidRDefault="00A73D65" w:rsidP="00E81AA6">
      <w:pPr>
        <w:pStyle w:val="PlainHeading4"/>
      </w:pPr>
      <w:r>
        <w:t>Storage</w:t>
      </w:r>
    </w:p>
    <w:p w14:paraId="24D99752" w14:textId="098B53F5" w:rsidR="00A73D65" w:rsidRDefault="00584CE8" w:rsidP="000C7D02">
      <w:pPr>
        <w:pStyle w:val="BodyText"/>
      </w:pPr>
      <w:r>
        <w:t>B</w:t>
      </w:r>
      <w:r w:rsidR="00A73D65">
        <w:t>oth</w:t>
      </w:r>
      <w:r>
        <w:t xml:space="preserve"> syslog-NG and Logstash</w:t>
      </w:r>
      <w:r w:rsidR="00A73D65">
        <w:t xml:space="preserve"> can store to Elasticsearch! </w:t>
      </w:r>
      <w:r>
        <w:t xml:space="preserve">And that really suggests that the comparison or positioning should be syslog-NG versus Logstash. This </w:t>
      </w:r>
      <w:del w:id="71" w:author="David Donati" w:date="2019-11-13T13:23:00Z">
        <w:r w:rsidDel="003E4812">
          <w:delText>comparison</w:delText>
        </w:r>
      </w:del>
      <w:ins w:id="72" w:author="David Donati" w:date="2019-11-13T13:23:00Z">
        <w:r w:rsidR="003E4812">
          <w:t>comparison, however,</w:t>
        </w:r>
      </w:ins>
      <w:r>
        <w:t xml:space="preserve"> is based on the notion the syslog-NG and ELK are syslog gathering and reporting systems</w:t>
      </w:r>
      <w:del w:id="73" w:author="David Donati" w:date="2019-11-13T13:23:00Z">
        <w:r w:rsidDel="003E4812">
          <w:delText>, however</w:delText>
        </w:r>
      </w:del>
      <w:r>
        <w:t xml:space="preserve">. </w:t>
      </w:r>
    </w:p>
    <w:p w14:paraId="34CC1569" w14:textId="70769423" w:rsidR="00E81AA6" w:rsidRDefault="000C7D02" w:rsidP="00E81AA6">
      <w:pPr>
        <w:pStyle w:val="PlainHeading4"/>
      </w:pPr>
      <w:r>
        <w:t>Multiplexing capabilities</w:t>
      </w:r>
    </w:p>
    <w:p w14:paraId="6028E66F" w14:textId="429B05FB" w:rsidR="000C7D02" w:rsidRDefault="00584CE8" w:rsidP="000C7D02">
      <w:pPr>
        <w:pStyle w:val="BodyText"/>
      </w:pPr>
      <w:r>
        <w:t xml:space="preserve">Both seem good for multiplexing the log streams. </w:t>
      </w:r>
      <w:r w:rsidR="00561C14">
        <w:t>I’d think forward</w:t>
      </w:r>
      <w:r>
        <w:t>ing</w:t>
      </w:r>
      <w:r w:rsidR="00561C14">
        <w:t xml:space="preserve"> to a file and forward</w:t>
      </w:r>
      <w:ins w:id="74" w:author="Pete Welcher" w:date="2020-01-02T09:04:00Z">
        <w:r w:rsidR="003A69CC">
          <w:t>ing</w:t>
        </w:r>
      </w:ins>
      <w:r w:rsidR="00561C14">
        <w:t xml:space="preserve"> to another service via a network connection would be the two big capabilities</w:t>
      </w:r>
      <w:r>
        <w:t>, and both support that. How flexibly and how many options they support</w:t>
      </w:r>
      <w:ins w:id="75" w:author="David Donati" w:date="2019-11-13T13:25:00Z">
        <w:r w:rsidR="003E4812">
          <w:t xml:space="preserve"> </w:t>
        </w:r>
      </w:ins>
      <w:del w:id="76" w:author="David Donati" w:date="2019-11-13T13:25:00Z">
        <w:r w:rsidDel="003E4812">
          <w:delText xml:space="preserve">, I have delved into, </w:delText>
        </w:r>
      </w:del>
      <w:r>
        <w:t>certainly might be something to consider</w:t>
      </w:r>
      <w:ins w:id="77" w:author="David Donati" w:date="2019-11-13T13:25:00Z">
        <w:r w:rsidR="003E4812">
          <w:t xml:space="preserve">, which I have </w:t>
        </w:r>
      </w:ins>
      <w:ins w:id="78" w:author="Pete Welcher" w:date="2020-01-02T09:04:00Z">
        <w:r w:rsidR="003A69CC">
          <w:t xml:space="preserve">not </w:t>
        </w:r>
      </w:ins>
      <w:ins w:id="79" w:author="David Donati" w:date="2019-11-13T13:25:00Z">
        <w:r w:rsidR="003E4812">
          <w:t>delved into</w:t>
        </w:r>
      </w:ins>
      <w:r>
        <w:t xml:space="preserve">. </w:t>
      </w:r>
    </w:p>
    <w:p w14:paraId="7A905453" w14:textId="205034F2" w:rsidR="00E81AA6" w:rsidRDefault="00561C14" w:rsidP="00E81AA6">
      <w:pPr>
        <w:pStyle w:val="PlainHeading4"/>
      </w:pPr>
      <w:r>
        <w:t>Log tail monitorin</w:t>
      </w:r>
      <w:r w:rsidR="00584CE8">
        <w:t>g</w:t>
      </w:r>
      <w:r>
        <w:t xml:space="preserve"> </w:t>
      </w:r>
    </w:p>
    <w:p w14:paraId="21DA1EC7" w14:textId="1070AD33" w:rsidR="00561C14" w:rsidRDefault="00584CE8" w:rsidP="000C7D02">
      <w:pPr>
        <w:pStyle w:val="BodyText"/>
      </w:pPr>
      <w:r>
        <w:t>Kibana is a nice way to watch the event stream, and its ad hoc query capability just adds to that value!</w:t>
      </w:r>
    </w:p>
    <w:p w14:paraId="2C5CFAB1" w14:textId="23146FAE" w:rsidR="00E81AA6" w:rsidRDefault="00561C14" w:rsidP="00E81AA6">
      <w:pPr>
        <w:pStyle w:val="PlainHeading4"/>
      </w:pPr>
      <w:r>
        <w:t>Reporting</w:t>
      </w:r>
    </w:p>
    <w:p w14:paraId="00906BF3" w14:textId="77777777" w:rsidR="00584CE8" w:rsidRDefault="00584CE8" w:rsidP="000C7D02">
      <w:pPr>
        <w:pStyle w:val="BodyText"/>
      </w:pPr>
      <w:r>
        <w:t>C</w:t>
      </w:r>
      <w:r w:rsidR="00561C14">
        <w:t xml:space="preserve">lear win for the ELK stack. You can build tail functionality into a dashboard, with a severity level filter for only the more severe events. The dashboard can also provide bar charts etc. (number of messages at the various severity levels, top N messages, IP addresses, and interfaces per the blog series). </w:t>
      </w:r>
    </w:p>
    <w:p w14:paraId="3D3E669B" w14:textId="587E4E58" w:rsidR="00561C14" w:rsidRDefault="00561C14" w:rsidP="000C7D02">
      <w:pPr>
        <w:pStyle w:val="BodyText"/>
      </w:pPr>
      <w:r>
        <w:t xml:space="preserve">Elasticsearch can perform other reporting, as shown in the prior pivot table blog. </w:t>
      </w:r>
    </w:p>
    <w:p w14:paraId="13D1E802" w14:textId="2CEB9BB1" w:rsidR="00E81AA6" w:rsidRDefault="00561C14" w:rsidP="00E81AA6">
      <w:pPr>
        <w:pStyle w:val="PlainHeading4"/>
      </w:pPr>
      <w:r>
        <w:t>Queries</w:t>
      </w:r>
    </w:p>
    <w:p w14:paraId="19614915" w14:textId="7E23418B" w:rsidR="00E81AA6" w:rsidRDefault="00E81AA6" w:rsidP="00E81AA6">
      <w:pPr>
        <w:pStyle w:val="BodyText"/>
      </w:pPr>
      <w:r>
        <w:t xml:space="preserve">I give ELK a big win for the ability to use the </w:t>
      </w:r>
      <w:r w:rsidR="00584CE8">
        <w:t xml:space="preserve">Kibana </w:t>
      </w:r>
      <w:r>
        <w:t xml:space="preserve">Discover functionality to quickly do ad hoc queries and generate visualizations. </w:t>
      </w:r>
    </w:p>
    <w:p w14:paraId="5138CC29" w14:textId="6FE712B6" w:rsidR="00E81AA6" w:rsidRDefault="00584CE8" w:rsidP="00584CE8">
      <w:pPr>
        <w:pStyle w:val="BodyText"/>
      </w:pPr>
      <w:r>
        <w:t>S</w:t>
      </w:r>
      <w:r w:rsidR="00561C14">
        <w:t xml:space="preserve">yslog-NG doesn’t do queries per se. It does </w:t>
      </w:r>
      <w:r w:rsidR="00A73D65">
        <w:t xml:space="preserve">let you </w:t>
      </w:r>
      <w:r w:rsidR="00561C14">
        <w:t xml:space="preserve">store data into a </w:t>
      </w:r>
      <w:r w:rsidR="00A73D65">
        <w:t xml:space="preserve">SQL database. While I’ve committed SQL in the past, one of my life goals is to do as little SQL as </w:t>
      </w:r>
      <w:r w:rsidR="00A73D65">
        <w:lastRenderedPageBreak/>
        <w:t>possible. I’d say ELK wins hands-down, in terms of ease of generating filters and extracting data</w:t>
      </w:r>
      <w:r w:rsidR="00774587">
        <w:t xml:space="preserve"> for simple queries. </w:t>
      </w:r>
    </w:p>
    <w:p w14:paraId="3DE34B18" w14:textId="37D2EE3E" w:rsidR="00561C14" w:rsidRDefault="00561C14" w:rsidP="00561C14">
      <w:pPr>
        <w:pStyle w:val="PlainHeading3"/>
      </w:pPr>
      <w:r>
        <w:t>Sizing ELK</w:t>
      </w:r>
    </w:p>
    <w:p w14:paraId="18D196FE" w14:textId="77777777" w:rsidR="00DF1DD4" w:rsidRDefault="00DF1DD4" w:rsidP="00561C14">
      <w:pPr>
        <w:pStyle w:val="BodyText"/>
      </w:pPr>
      <w:r>
        <w:t xml:space="preserve">I haven’t found a simple answer. </w:t>
      </w:r>
    </w:p>
    <w:p w14:paraId="2A2679E9" w14:textId="26F7B043" w:rsidR="00DF1DD4" w:rsidRDefault="00DF1DD4" w:rsidP="00561C14">
      <w:pPr>
        <w:pStyle w:val="BodyText"/>
      </w:pPr>
      <w:r>
        <w:t xml:space="preserve">If you’re doing simple syslog-NG, you can just use ordinary syslog to capture say one day’s worth of </w:t>
      </w:r>
      <w:del w:id="80" w:author="David Donati" w:date="2019-11-13T13:26:00Z">
        <w:r w:rsidDel="003E4812">
          <w:delText>syslog, and</w:delText>
        </w:r>
      </w:del>
      <w:ins w:id="81" w:author="David Donati" w:date="2019-11-13T13:26:00Z">
        <w:r w:rsidR="003E4812">
          <w:t>syslog and</w:t>
        </w:r>
      </w:ins>
      <w:r>
        <w:t xml:space="preserve"> do the math. With ELK, a similar approach might help you get started. </w:t>
      </w:r>
      <w:r w:rsidR="00584CE8">
        <w:t xml:space="preserve">Volume of events (average and peak messages per second) and storage consumption are the two obvious driving factors. Events per second impacts CPU, and total bytes of messages impacts storage. CPU scales by bigger processors then by adding cluster members. With ELK, there is in-memory indexing for fast queries, so storage not only impacts disk space, but RAM. </w:t>
      </w:r>
    </w:p>
    <w:p w14:paraId="53C83FDC" w14:textId="193096C9" w:rsidR="00DF1DD4" w:rsidRDefault="00DF1DD4" w:rsidP="00561C14">
      <w:pPr>
        <w:pStyle w:val="BodyText"/>
      </w:pPr>
      <w:r>
        <w:t xml:space="preserve">I’ve included some reference links below. </w:t>
      </w:r>
    </w:p>
    <w:p w14:paraId="781553F0" w14:textId="69EB2911" w:rsidR="00DF1DD4" w:rsidRDefault="00DF1DD4" w:rsidP="00561C14">
      <w:pPr>
        <w:pStyle w:val="BodyText"/>
      </w:pPr>
      <w:r w:rsidRPr="00584CE8">
        <w:t>If you’re looking for basic syslog functionality like most sites do with syslog-NG, sizing may not be a big problem.</w:t>
      </w:r>
      <w:r w:rsidR="00584CE8">
        <w:t xml:space="preserve"> Put differently, unless your requirements drive a need for ELK clustering, don’t go looking for trouble. </w:t>
      </w:r>
      <w:r>
        <w:t xml:space="preserve"> </w:t>
      </w:r>
    </w:p>
    <w:p w14:paraId="61CAD2E5" w14:textId="0319F34B" w:rsidR="00DF1DD4" w:rsidRDefault="00584CE8" w:rsidP="00561C14">
      <w:pPr>
        <w:pStyle w:val="BodyText"/>
      </w:pPr>
      <w:r>
        <w:t>You might also consider g</w:t>
      </w:r>
      <w:r w:rsidR="00DF1DD4">
        <w:t>et</w:t>
      </w:r>
      <w:r>
        <w:t>ting</w:t>
      </w:r>
      <w:r w:rsidR="00DF1DD4">
        <w:t xml:space="preserve"> professional help!</w:t>
      </w:r>
      <w:r>
        <w:t xml:space="preserve"> </w:t>
      </w:r>
    </w:p>
    <w:p w14:paraId="5630B140" w14:textId="250CCA4E" w:rsidR="00331CF9" w:rsidRDefault="00331CF9" w:rsidP="009B37BF">
      <w:pPr>
        <w:pStyle w:val="PlainHeading3"/>
      </w:pPr>
      <w:r>
        <w:t>Conclusion</w:t>
      </w:r>
    </w:p>
    <w:p w14:paraId="76B9D4F2" w14:textId="702FDD02" w:rsidR="00331CF9" w:rsidRDefault="00331CF9" w:rsidP="00331CF9">
      <w:pPr>
        <w:pStyle w:val="BodyText"/>
      </w:pPr>
      <w:r>
        <w:t>My personal feeling here is that the Kibana Discovery display is a win, and graphics (</w:t>
      </w:r>
      <w:del w:id="82" w:author="David Donati" w:date="2019-11-13T13:27:00Z">
        <w:r w:rsidDel="003E4812">
          <w:delText>“</w:delText>
        </w:r>
      </w:del>
      <w:r>
        <w:t>visualizations</w:t>
      </w:r>
      <w:del w:id="83" w:author="David Donati" w:date="2019-11-13T13:27:00Z">
        <w:r w:rsidDel="003E4812">
          <w:delText>”</w:delText>
        </w:r>
      </w:del>
      <w:r>
        <w:t xml:space="preserve">) on top of that is a major plus. </w:t>
      </w:r>
    </w:p>
    <w:p w14:paraId="773E7974" w14:textId="6021CF01" w:rsidR="00331CF9" w:rsidRDefault="00331CF9" w:rsidP="00331CF9">
      <w:pPr>
        <w:pStyle w:val="BodyText"/>
      </w:pPr>
      <w:r>
        <w:t xml:space="preserve">If you like your syslog-NG setup, especially if you’re getting paging, alerts, audit logging, etc. from it, then you might consider having it feed the ELK stack as storage / query engine and reporting tool. </w:t>
      </w:r>
    </w:p>
    <w:p w14:paraId="0C0F32E8" w14:textId="33690825" w:rsidR="00331CF9" w:rsidRPr="00331CF9" w:rsidRDefault="00331CF9" w:rsidP="00331CF9">
      <w:pPr>
        <w:pStyle w:val="BodyText"/>
      </w:pPr>
      <w:r>
        <w:t xml:space="preserve">If you have Splunk, my guess is that you probably haven’t read this far, due to lack of interest in ELK stack for syslog. </w:t>
      </w:r>
      <w:ins w:id="84" w:author="Pete Welcher" w:date="2020-01-02T09:12:00Z">
        <w:r w:rsidR="00CE7931">
          <w:t>Splunk is a powerful toolset</w:t>
        </w:r>
      </w:ins>
      <w:ins w:id="85" w:author="Pete Welcher" w:date="2020-01-02T09:13:00Z">
        <w:r w:rsidR="00CE7931">
          <w:t xml:space="preserve">. Not having to manage the datastore and being able to leverage others’ Splunk skills are other potential benefits. </w:t>
        </w:r>
      </w:ins>
    </w:p>
    <w:p w14:paraId="5D5EE995" w14:textId="451BCA67" w:rsidR="0033615E" w:rsidRDefault="0033615E" w:rsidP="009B37BF">
      <w:pPr>
        <w:pStyle w:val="PlainHeading3"/>
      </w:pPr>
      <w:r>
        <w:t>References</w:t>
      </w:r>
    </w:p>
    <w:p w14:paraId="547D3BF1" w14:textId="77777777" w:rsidR="00876DBF" w:rsidRDefault="00DF1DD4" w:rsidP="00876DBF">
      <w:pPr>
        <w:pStyle w:val="BodyText"/>
      </w:pPr>
      <w:r>
        <w:t>Syslog-NG:</w:t>
      </w:r>
      <w:r w:rsidR="00876DBF">
        <w:t xml:space="preserve"> </w:t>
      </w:r>
    </w:p>
    <w:p w14:paraId="6F26EEF1" w14:textId="6A494067" w:rsidR="00DF1DD4" w:rsidRDefault="00A94630" w:rsidP="00876DBF">
      <w:pPr>
        <w:pStyle w:val="ListBullet"/>
      </w:pPr>
      <w:hyperlink r:id="rId12" w:history="1">
        <w:r w:rsidR="00876DBF" w:rsidRPr="009A2943">
          <w:rPr>
            <w:rStyle w:val="Hyperlink"/>
          </w:rPr>
          <w:t>https://www.syslog-ng.com</w:t>
        </w:r>
      </w:hyperlink>
      <w:r w:rsidR="00876DBF">
        <w:t xml:space="preserve"> </w:t>
      </w:r>
    </w:p>
    <w:p w14:paraId="59CFF94B" w14:textId="58BE973E" w:rsidR="00DF1DD4" w:rsidRPr="00DF1DD4" w:rsidRDefault="00DF1DD4" w:rsidP="00DF1DD4">
      <w:pPr>
        <w:pStyle w:val="BodyText"/>
      </w:pPr>
      <w:r>
        <w:t>ELK Sizing:</w:t>
      </w:r>
    </w:p>
    <w:p w14:paraId="58999020" w14:textId="77777777" w:rsidR="00DF1DD4" w:rsidRDefault="00A94630" w:rsidP="00876DBF">
      <w:pPr>
        <w:pStyle w:val="ListBullet"/>
      </w:pPr>
      <w:hyperlink r:id="rId13" w:history="1">
        <w:r w:rsidR="00DF1DD4" w:rsidRPr="00EB43CB">
          <w:rPr>
            <w:rStyle w:val="Hyperlink"/>
          </w:rPr>
          <w:t>https://thoughts.t37.net/designing-the-perfect-elasticsearch-cluster-the-almost-definitive-guide-e614eabc1a87</w:t>
        </w:r>
      </w:hyperlink>
    </w:p>
    <w:p w14:paraId="163B098C" w14:textId="77777777" w:rsidR="00DF1DD4" w:rsidRDefault="00A94630" w:rsidP="00876DBF">
      <w:pPr>
        <w:pStyle w:val="ListBullet"/>
      </w:pPr>
      <w:hyperlink r:id="rId14" w:history="1">
        <w:r w:rsidR="00DF1DD4" w:rsidRPr="00EB43CB">
          <w:rPr>
            <w:rStyle w:val="Hyperlink"/>
          </w:rPr>
          <w:t>http://alexander.holbreich.org/elasticsearch-configuration/</w:t>
        </w:r>
      </w:hyperlink>
    </w:p>
    <w:p w14:paraId="3EDFA1FE" w14:textId="1F279A9C" w:rsidR="00270877" w:rsidRPr="00814ABE" w:rsidRDefault="00270877" w:rsidP="009B37BF">
      <w:pPr>
        <w:pStyle w:val="PlainHeading3"/>
      </w:pPr>
      <w:r w:rsidRPr="00814ABE">
        <w:lastRenderedPageBreak/>
        <w:t>Comments</w:t>
      </w:r>
    </w:p>
    <w:p w14:paraId="24567354" w14:textId="77777777" w:rsidR="00270877" w:rsidRPr="00DF5346" w:rsidRDefault="00270877" w:rsidP="00DF5346">
      <w:pPr>
        <w:pStyle w:val="BodyText"/>
      </w:pPr>
      <w:r w:rsidRPr="00DF5346">
        <w:t xml:space="preserve">Comments are welcome, both in agreement </w:t>
      </w:r>
      <w:proofErr w:type="gramStart"/>
      <w:r w:rsidRPr="00DF5346">
        <w:t>or</w:t>
      </w:r>
      <w:proofErr w:type="gramEnd"/>
      <w:r w:rsidRPr="00DF5346">
        <w:t xml:space="preserve"> constructive disagreement about the above. I enjoy hearing from readers and carrying on deeper discussion via comments. Thanks in advance!</w:t>
      </w:r>
    </w:p>
    <w:p w14:paraId="23932021" w14:textId="77777777" w:rsidR="00270877" w:rsidRPr="00332991" w:rsidRDefault="00270877" w:rsidP="00332991">
      <w:pPr>
        <w:pStyle w:val="BodyText"/>
      </w:pPr>
    </w:p>
    <w:p w14:paraId="2D7DB6E9" w14:textId="77777777" w:rsidR="005E7641" w:rsidRPr="000B51E8" w:rsidRDefault="005E7641" w:rsidP="005E7641">
      <w:pPr>
        <w:pStyle w:val="BodyText"/>
        <w:rPr>
          <w:rFonts w:ascii="Times New Roman" w:hAnsi="Times New Roman" w:cs="Times New Roman"/>
          <w:color w:val="auto"/>
          <w:sz w:val="24"/>
          <w:szCs w:val="24"/>
        </w:rPr>
      </w:pPr>
      <w:r w:rsidRPr="00332991">
        <w:t xml:space="preserve">Hashtags: </w:t>
      </w:r>
      <w:r w:rsidRPr="000B51E8">
        <w:t>#</w:t>
      </w:r>
      <w:proofErr w:type="spellStart"/>
      <w:r w:rsidRPr="000B51E8">
        <w:t>CiscoChampion</w:t>
      </w:r>
      <w:proofErr w:type="spellEnd"/>
      <w:r>
        <w:t xml:space="preserve"> #</w:t>
      </w:r>
      <w:proofErr w:type="spellStart"/>
      <w:r>
        <w:t>TechFieldDay</w:t>
      </w:r>
      <w:proofErr w:type="spellEnd"/>
      <w:r>
        <w:t xml:space="preserve"> </w:t>
      </w:r>
      <w:r w:rsidRPr="000B51E8">
        <w:t>#</w:t>
      </w:r>
      <w:proofErr w:type="spellStart"/>
      <w:r w:rsidRPr="000B51E8">
        <w:t>TheNetCraftsmenWay</w:t>
      </w:r>
      <w:proofErr w:type="spellEnd"/>
    </w:p>
    <w:p w14:paraId="7EE9F837" w14:textId="363F64DC" w:rsidR="00270877" w:rsidRPr="00332991" w:rsidRDefault="00270877" w:rsidP="00332991">
      <w:pPr>
        <w:pStyle w:val="BodyText"/>
      </w:pPr>
      <w:r w:rsidRPr="00332991">
        <w:t xml:space="preserve">Twitter: </w:t>
      </w:r>
      <w:hyperlink r:id="rId15" w:history="1">
        <w:r w:rsidR="00814ABE" w:rsidRPr="00332991">
          <w:rPr>
            <w:rStyle w:val="Hyperlink"/>
            <w:color w:val="000000"/>
            <w:u w:val="none"/>
          </w:rPr>
          <w:t>@</w:t>
        </w:r>
        <w:proofErr w:type="spellStart"/>
        <w:r w:rsidR="00814ABE" w:rsidRPr="00332991">
          <w:rPr>
            <w:rStyle w:val="Hyperlink"/>
            <w:color w:val="000000"/>
            <w:u w:val="none"/>
          </w:rPr>
          <w:t>pjwelcher</w:t>
        </w:r>
        <w:proofErr w:type="spellEnd"/>
      </w:hyperlink>
    </w:p>
    <w:p w14:paraId="1FA5AFBC" w14:textId="2563CC47" w:rsidR="00814ABE" w:rsidRPr="00332991" w:rsidRDefault="00A94630" w:rsidP="00332991">
      <w:pPr>
        <w:pStyle w:val="BodyText"/>
      </w:pPr>
      <w:hyperlink r:id="rId16" w:history="1">
        <w:r w:rsidR="00814ABE" w:rsidRPr="00332991">
          <w:rPr>
            <w:rStyle w:val="Hyperlink"/>
            <w:color w:val="000000"/>
            <w:u w:val="none"/>
          </w:rPr>
          <w:t>Disclosure Statement</w:t>
        </w:r>
      </w:hyperlink>
    </w:p>
    <w:p w14:paraId="5E78509B" w14:textId="66B98B24" w:rsidR="00814ABE" w:rsidRPr="00D171CF" w:rsidRDefault="00814ABE" w:rsidP="00332991">
      <w:pPr>
        <w:pStyle w:val="BodyText"/>
      </w:pPr>
      <w:r w:rsidRPr="00332991">
        <w:rPr>
          <w:highlight w:val="yellow"/>
        </w:rPr>
        <w:t>[INSERT the usual IMAGES HERE:</w:t>
      </w:r>
      <w:r w:rsidRPr="00D171CF">
        <w:rPr>
          <w:highlight w:val="yellow"/>
        </w:rPr>
        <w:t xml:space="preserve"> 20 Year CCIE and Cisco Champions </w:t>
      </w:r>
      <w:r w:rsidRPr="00D171CF">
        <w:rPr>
          <w:b/>
          <w:highlight w:val="yellow"/>
          <w:u w:val="single"/>
        </w:rPr>
        <w:t>201</w:t>
      </w:r>
      <w:r w:rsidR="00DF5346">
        <w:rPr>
          <w:b/>
          <w:highlight w:val="yellow"/>
          <w:u w:val="single"/>
        </w:rPr>
        <w:t>9</w:t>
      </w:r>
      <w:r w:rsidRPr="00D171CF">
        <w:rPr>
          <w:highlight w:val="yellow"/>
        </w:rPr>
        <w:t xml:space="preserve"> as per recent blogs]</w:t>
      </w:r>
    </w:p>
    <w:p w14:paraId="7DE0E35D" w14:textId="77777777" w:rsidR="00814ABE" w:rsidRPr="00D171CF" w:rsidRDefault="00814ABE" w:rsidP="009B37BF">
      <w:pPr>
        <w:pStyle w:val="PlainHeading3"/>
      </w:pPr>
      <w:r w:rsidRPr="00D171CF">
        <w:t>NetCraftsmen Services</w:t>
      </w:r>
    </w:p>
    <w:p w14:paraId="00A09836" w14:textId="442DC2E7" w:rsidR="00814ABE" w:rsidRPr="00DF5346" w:rsidRDefault="00814ABE" w:rsidP="00DF5346">
      <w:pPr>
        <w:pStyle w:val="BodyText"/>
      </w:pPr>
      <w:r w:rsidRPr="00DF5346">
        <w:t xml:space="preserve">Did you know that NetCraftsmen does network /datacenter / security / collaboration design / design review? Or that we have deep UC&amp;C experts on staff, including </w:t>
      </w:r>
      <w:hyperlink r:id="rId17" w:history="1">
        <w:r w:rsidRPr="00DF5346">
          <w:t>@</w:t>
        </w:r>
        <w:proofErr w:type="spellStart"/>
        <w:r w:rsidRPr="00DF5346">
          <w:t>ucguerilla</w:t>
        </w:r>
        <w:proofErr w:type="spellEnd"/>
      </w:hyperlink>
      <w:r w:rsidRPr="00DF5346">
        <w:t xml:space="preserve">? For more information, contact us at </w:t>
      </w:r>
      <w:r w:rsidRPr="00DF5346">
        <w:rPr>
          <w:highlight w:val="yellow"/>
        </w:rPr>
        <w:t>&lt;&lt;insert suitable link here&gt;&gt;.</w:t>
      </w:r>
      <w:r w:rsidRPr="00DF5346">
        <w:t xml:space="preserve">  </w:t>
      </w:r>
    </w:p>
    <w:p w14:paraId="365594FA" w14:textId="6F7389BE" w:rsidR="00270877" w:rsidRDefault="00270877" w:rsidP="00E136D6">
      <w:pPr>
        <w:pStyle w:val="Heading1"/>
        <w:numPr>
          <w:ilvl w:val="0"/>
          <w:numId w:val="0"/>
        </w:numPr>
        <w:ind w:left="576" w:hanging="576"/>
      </w:pPr>
      <w:r w:rsidRPr="00796FD7">
        <w:t>Social Media:</w:t>
      </w:r>
      <w:r w:rsidRPr="00796FD7">
        <w:tab/>
      </w:r>
    </w:p>
    <w:p w14:paraId="0C410D65" w14:textId="3CC929B6" w:rsidR="00270877" w:rsidRPr="00332991" w:rsidRDefault="00270877" w:rsidP="00332991">
      <w:pPr>
        <w:pStyle w:val="BodyText"/>
      </w:pPr>
      <w:r w:rsidRPr="00F25577">
        <w:rPr>
          <w:b/>
          <w:bCs/>
        </w:rPr>
        <w:t>Facebook</w:t>
      </w:r>
      <w:r w:rsidRPr="00332991">
        <w:t>:</w:t>
      </w:r>
      <w:r w:rsidR="00F25577">
        <w:t xml:space="preserve"> </w:t>
      </w:r>
      <w:r w:rsidR="00F25577" w:rsidRPr="00F25577">
        <w:t>Like, comment or share our status using this link.</w:t>
      </w:r>
    </w:p>
    <w:p w14:paraId="7A5364EE" w14:textId="77777777" w:rsidR="00E136D6" w:rsidRPr="00332991" w:rsidRDefault="00E136D6" w:rsidP="00332991">
      <w:pPr>
        <w:pStyle w:val="BodyText"/>
      </w:pPr>
    </w:p>
    <w:p w14:paraId="6F976B2B" w14:textId="00ADFB53" w:rsidR="00270877" w:rsidRPr="00332991" w:rsidRDefault="00270877" w:rsidP="00332991">
      <w:pPr>
        <w:pStyle w:val="BodyText"/>
      </w:pPr>
      <w:r w:rsidRPr="00F25577">
        <w:rPr>
          <w:b/>
          <w:bCs/>
        </w:rPr>
        <w:t>Twitter</w:t>
      </w:r>
      <w:r w:rsidRPr="00332991">
        <w:t>:</w:t>
      </w:r>
      <w:r w:rsidR="00F25577">
        <w:t xml:space="preserve"> </w:t>
      </w:r>
      <w:r w:rsidR="00F25577" w:rsidRPr="00F25577">
        <w:t>Like and RT our tweet using this link.</w:t>
      </w:r>
    </w:p>
    <w:p w14:paraId="770EF0BF" w14:textId="77777777" w:rsidR="00E136D6" w:rsidRPr="00332991" w:rsidRDefault="00E136D6" w:rsidP="00332991">
      <w:pPr>
        <w:pStyle w:val="BodyText"/>
      </w:pPr>
    </w:p>
    <w:p w14:paraId="6EE8DD3B" w14:textId="2EC50751" w:rsidR="00E136D6" w:rsidRPr="00332991" w:rsidRDefault="00270877" w:rsidP="00F25577">
      <w:pPr>
        <w:pStyle w:val="BodyText"/>
      </w:pPr>
      <w:r w:rsidRPr="00F25577">
        <w:rPr>
          <w:b/>
          <w:bCs/>
        </w:rPr>
        <w:t>LinkedIn</w:t>
      </w:r>
      <w:r w:rsidRPr="00332991">
        <w:t>:</w:t>
      </w:r>
      <w:r w:rsidR="00F25577">
        <w:t xml:space="preserve"> </w:t>
      </w:r>
      <w:r w:rsidR="00F25577" w:rsidRPr="00F25577">
        <w:t>Like, comment or share our status using this link.</w:t>
      </w:r>
    </w:p>
    <w:sectPr w:rsidR="00E136D6" w:rsidRPr="00332991" w:rsidSect="00B02199">
      <w:headerReference w:type="default" r:id="rId18"/>
      <w:footerReference w:type="default" r:id="rId19"/>
      <w:headerReference w:type="first" r:id="rId20"/>
      <w:footerReference w:type="first" r:id="rId21"/>
      <w:pgSz w:w="12240" w:h="15840" w:code="1"/>
      <w:pgMar w:top="1440" w:right="1440" w:bottom="1440" w:left="1440" w:header="720" w:footer="720" w:gutter="0"/>
      <w:pgNumType w:start="1" w:chapStyle="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ete Welcher" w:date="2019-08-08T10:45:00Z" w:initials="PW">
    <w:p w14:paraId="44F6A065" w14:textId="088851FD" w:rsidR="00913876" w:rsidRDefault="00913876">
      <w:pPr>
        <w:pStyle w:val="CommentText"/>
      </w:pPr>
      <w:r>
        <w:rPr>
          <w:rStyle w:val="CommentReference"/>
        </w:rPr>
        <w:annotationRef/>
      </w:r>
      <w:r>
        <w:t>Add link before posting</w:t>
      </w:r>
    </w:p>
  </w:comment>
  <w:comment w:id="14" w:author="David Donati" w:date="2019-11-13T13:17:00Z" w:initials="DD">
    <w:p w14:paraId="22E2897C" w14:textId="29225178" w:rsidR="00F25577" w:rsidRDefault="00F25577">
      <w:pPr>
        <w:pStyle w:val="CommentText"/>
      </w:pPr>
      <w:r>
        <w:rPr>
          <w:rStyle w:val="CommentReference"/>
        </w:rPr>
        <w:annotationRef/>
      </w:r>
      <w:r>
        <w:t>This sentence does not make sense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F6A065" w15:done="0"/>
  <w15:commentEx w15:paraId="22E289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F6A065" w16cid:durableId="20F67BD6"/>
  <w16cid:commentId w16cid:paraId="22E2897C" w16cid:durableId="21768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C44FE" w14:textId="77777777" w:rsidR="00A94630" w:rsidRDefault="00A94630">
      <w:r>
        <w:separator/>
      </w:r>
    </w:p>
  </w:endnote>
  <w:endnote w:type="continuationSeparator" w:id="0">
    <w:p w14:paraId="2BDB6F0B" w14:textId="77777777" w:rsidR="00A94630" w:rsidRDefault="00A9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53997" w14:textId="370BFAA6" w:rsidR="00A730BC" w:rsidRDefault="00723623" w:rsidP="00723623">
    <w:pPr>
      <w:pStyle w:val="Footer"/>
      <w:ind w:left="-1080"/>
      <w:rPr>
        <w:rStyle w:val="PageNumber"/>
        <w:color w:val="808080"/>
        <w:szCs w:val="18"/>
      </w:rPr>
    </w:pPr>
    <w:r>
      <w:rPr>
        <w:noProof/>
        <w:color w:val="000000" w:themeColor="text1"/>
      </w:rPr>
      <mc:AlternateContent>
        <mc:Choice Requires="wps">
          <w:drawing>
            <wp:anchor distT="0" distB="0" distL="114300" distR="114300" simplePos="0" relativeHeight="251675648" behindDoc="0" locked="0" layoutInCell="1" allowOverlap="1" wp14:anchorId="10D983A0" wp14:editId="689D7D09">
              <wp:simplePos x="0" y="0"/>
              <wp:positionH relativeFrom="column">
                <wp:posOffset>-1099820</wp:posOffset>
              </wp:positionH>
              <wp:positionV relativeFrom="paragraph">
                <wp:posOffset>-55880</wp:posOffset>
              </wp:positionV>
              <wp:extent cx="7172960" cy="5715"/>
              <wp:effectExtent l="0" t="0" r="15240" b="45085"/>
              <wp:wrapNone/>
              <wp:docPr id="9" name="Straight Connector 9"/>
              <wp:cNvGraphicFramePr/>
              <a:graphic xmlns:a="http://schemas.openxmlformats.org/drawingml/2006/main">
                <a:graphicData uri="http://schemas.microsoft.com/office/word/2010/wordprocessingShape">
                  <wps:wsp>
                    <wps:cNvCnPr/>
                    <wps:spPr>
                      <a:xfrm flipH="1">
                        <a:off x="0" y="0"/>
                        <a:ext cx="7172960" cy="571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13F7E" id="Straight Connector 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pt,-4.4pt" to="478.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" strokecolor="#7f7f7f [1612]" strokeweight="1pt"/>
          </w:pict>
        </mc:Fallback>
      </mc:AlternateContent>
    </w:r>
    <w:r>
      <w:rPr>
        <w:noProof/>
      </w:rPr>
      <w:drawing>
        <wp:anchor distT="0" distB="0" distL="114300" distR="114300" simplePos="0" relativeHeight="251674624" behindDoc="1" locked="0" layoutInCell="1" allowOverlap="1" wp14:anchorId="2D6F02CD" wp14:editId="0CE281E2">
          <wp:simplePos x="0" y="0"/>
          <wp:positionH relativeFrom="margin">
            <wp:posOffset>6136640</wp:posOffset>
          </wp:positionH>
          <wp:positionV relativeFrom="margin">
            <wp:posOffset>8235950</wp:posOffset>
          </wp:positionV>
          <wp:extent cx="568960" cy="5689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Craftsmen_Icon.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8960" cy="5689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00495AEB">
      <w:rPr>
        <w:rStyle w:val="PageNumber"/>
        <w:color w:val="808080"/>
        <w:szCs w:val="18"/>
      </w:rPr>
      <w:fldChar w:fldCharType="begin"/>
    </w:r>
    <w:r w:rsidR="00495AEB">
      <w:rPr>
        <w:rStyle w:val="PageNumber"/>
        <w:color w:val="808080"/>
        <w:szCs w:val="18"/>
      </w:rPr>
      <w:instrText xml:space="preserve"> DOCPROPERTY "CopyrightText" \* MERGEFORMAT </w:instrText>
    </w:r>
    <w:r w:rsidR="00495AEB">
      <w:rPr>
        <w:rStyle w:val="PageNumber"/>
        <w:color w:val="808080"/>
        <w:szCs w:val="18"/>
      </w:rPr>
      <w:fldChar w:fldCharType="separate"/>
    </w:r>
    <w:r w:rsidR="00E81F9C">
      <w:rPr>
        <w:rStyle w:val="PageNumber"/>
        <w:color w:val="808080"/>
        <w:szCs w:val="18"/>
      </w:rPr>
      <w:t>Copyright © 201</w:t>
    </w:r>
    <w:r w:rsidR="00F25577">
      <w:rPr>
        <w:rStyle w:val="PageNumber"/>
        <w:color w:val="808080"/>
        <w:szCs w:val="18"/>
      </w:rPr>
      <w:t>9</w:t>
    </w:r>
    <w:r w:rsidR="00E81F9C">
      <w:rPr>
        <w:rStyle w:val="PageNumber"/>
        <w:color w:val="808080"/>
        <w:szCs w:val="18"/>
      </w:rPr>
      <w:t>. All Rights Reserved.</w:t>
    </w:r>
    <w:r w:rsidR="00495AEB">
      <w:rPr>
        <w:rStyle w:val="PageNumber"/>
        <w:color w:val="808080"/>
        <w:szCs w:val="18"/>
      </w:rPr>
      <w:fldChar w:fldCharType="end"/>
    </w:r>
    <w:r w:rsidR="00495AEB" w:rsidRPr="00495AEB">
      <w:rPr>
        <w:rStyle w:val="PageNumber"/>
        <w:color w:val="808080"/>
        <w:szCs w:val="18"/>
      </w:rPr>
      <w:ptab w:relativeTo="margin" w:alignment="center" w:leader="none"/>
    </w:r>
    <w:r w:rsidR="00495AEB">
      <w:rPr>
        <w:rStyle w:val="PageNumber"/>
        <w:color w:val="808080"/>
        <w:szCs w:val="18"/>
      </w:rPr>
      <w:t>Proprietary and Confidential</w:t>
    </w:r>
    <w:r w:rsidR="00495AEB" w:rsidRPr="00495AEB">
      <w:rPr>
        <w:rStyle w:val="PageNumber"/>
        <w:color w:val="808080"/>
        <w:szCs w:val="18"/>
      </w:rPr>
      <w:ptab w:relativeTo="margin" w:alignment="right" w:leader="none"/>
    </w:r>
    <w:r w:rsidR="00495AEB">
      <w:rPr>
        <w:rStyle w:val="PageNumber"/>
        <w:color w:val="808080"/>
        <w:szCs w:val="18"/>
      </w:rPr>
      <w:t xml:space="preserve">Page </w:t>
    </w:r>
    <w:r w:rsidR="00495AEB">
      <w:rPr>
        <w:rStyle w:val="PageNumber"/>
        <w:color w:val="808080"/>
        <w:szCs w:val="18"/>
      </w:rPr>
      <w:fldChar w:fldCharType="begin"/>
    </w:r>
    <w:r w:rsidR="00495AEB">
      <w:rPr>
        <w:rStyle w:val="PageNumber"/>
        <w:color w:val="808080"/>
        <w:szCs w:val="18"/>
      </w:rPr>
      <w:instrText xml:space="preserve"> PAGE  \* MERGEFORMAT </w:instrText>
    </w:r>
    <w:r w:rsidR="00495AEB">
      <w:rPr>
        <w:rStyle w:val="PageNumber"/>
        <w:color w:val="808080"/>
        <w:szCs w:val="18"/>
      </w:rPr>
      <w:fldChar w:fldCharType="separate"/>
    </w:r>
    <w:r w:rsidR="000437DD">
      <w:rPr>
        <w:rStyle w:val="PageNumber"/>
        <w:noProof/>
        <w:color w:val="808080"/>
        <w:szCs w:val="18"/>
      </w:rPr>
      <w:t>5</w:t>
    </w:r>
    <w:r w:rsidR="00495AEB">
      <w:rPr>
        <w:rStyle w:val="PageNumber"/>
        <w:color w:val="80808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4720" w14:textId="5BDF63F0" w:rsidR="00A730BC" w:rsidRPr="00495AEB" w:rsidRDefault="00723623" w:rsidP="00723623">
    <w:pPr>
      <w:pStyle w:val="Footer"/>
      <w:ind w:left="-1080"/>
      <w:rPr>
        <w:b w:val="0"/>
        <w:color w:val="7F7F7F" w:themeColor="text1" w:themeTint="80"/>
        <w:sz w:val="17"/>
        <w:szCs w:val="17"/>
      </w:rPr>
    </w:pPr>
    <w:r>
      <w:rPr>
        <w:noProof/>
      </w:rPr>
      <w:drawing>
        <wp:anchor distT="0" distB="0" distL="114300" distR="114300" simplePos="0" relativeHeight="251667456" behindDoc="1" locked="0" layoutInCell="1" allowOverlap="1" wp14:anchorId="3B566737" wp14:editId="2CBBA77B">
          <wp:simplePos x="0" y="0"/>
          <wp:positionH relativeFrom="margin">
            <wp:posOffset>6136640</wp:posOffset>
          </wp:positionH>
          <wp:positionV relativeFrom="margin">
            <wp:posOffset>8237220</wp:posOffset>
          </wp:positionV>
          <wp:extent cx="568960" cy="568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Craftsmen_Icon.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8960" cy="5689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00495AEB">
      <w:rPr>
        <w:noProof/>
        <w:color w:val="000000" w:themeColor="text1"/>
      </w:rPr>
      <mc:AlternateContent>
        <mc:Choice Requires="wps">
          <w:drawing>
            <wp:anchor distT="0" distB="0" distL="114300" distR="114300" simplePos="0" relativeHeight="251668480" behindDoc="0" locked="0" layoutInCell="1" allowOverlap="1" wp14:anchorId="4DD69BD0" wp14:editId="6007F7D6">
              <wp:simplePos x="0" y="0"/>
              <wp:positionH relativeFrom="column">
                <wp:posOffset>-1099820</wp:posOffset>
              </wp:positionH>
              <wp:positionV relativeFrom="paragraph">
                <wp:posOffset>-45720</wp:posOffset>
              </wp:positionV>
              <wp:extent cx="7172960" cy="5715"/>
              <wp:effectExtent l="0" t="0" r="15240" b="45085"/>
              <wp:wrapNone/>
              <wp:docPr id="14" name="Straight Connector 14"/>
              <wp:cNvGraphicFramePr/>
              <a:graphic xmlns:a="http://schemas.openxmlformats.org/drawingml/2006/main">
                <a:graphicData uri="http://schemas.microsoft.com/office/word/2010/wordprocessingShape">
                  <wps:wsp>
                    <wps:cNvCnPr/>
                    <wps:spPr>
                      <a:xfrm flipH="1">
                        <a:off x="0" y="0"/>
                        <a:ext cx="7172960" cy="571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7140F"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pt,-3.6pt" to="478.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" strokecolor="#7f7f7f [1612]" strokeweight="1pt"/>
          </w:pict>
        </mc:Fallback>
      </mc:AlternateContent>
    </w:r>
    <w:r w:rsidR="00495AEB" w:rsidRPr="00495AEB">
      <w:rPr>
        <w:b w:val="0"/>
        <w:color w:val="7F7F7F" w:themeColor="text1" w:themeTint="80"/>
        <w:sz w:val="17"/>
        <w:szCs w:val="17"/>
      </w:rPr>
      <w:fldChar w:fldCharType="begin"/>
    </w:r>
    <w:r w:rsidR="00495AEB" w:rsidRPr="00495AEB">
      <w:rPr>
        <w:b w:val="0"/>
        <w:color w:val="7F7F7F" w:themeColor="text1" w:themeTint="80"/>
        <w:sz w:val="17"/>
        <w:szCs w:val="17"/>
      </w:rPr>
      <w:instrText xml:space="preserve"> DOCPROPERTY "CopyrightText" \* MERGEFORMAT </w:instrText>
    </w:r>
    <w:r w:rsidR="00495AEB" w:rsidRPr="00495AEB">
      <w:rPr>
        <w:b w:val="0"/>
        <w:color w:val="7F7F7F" w:themeColor="text1" w:themeTint="80"/>
        <w:sz w:val="17"/>
        <w:szCs w:val="17"/>
      </w:rPr>
      <w:fldChar w:fldCharType="separate"/>
    </w:r>
    <w:r w:rsidR="00E81F9C">
      <w:rPr>
        <w:b w:val="0"/>
        <w:color w:val="7F7F7F" w:themeColor="text1" w:themeTint="80"/>
        <w:sz w:val="17"/>
        <w:szCs w:val="17"/>
      </w:rPr>
      <w:t>Copyright © 201</w:t>
    </w:r>
    <w:r w:rsidR="00F25577">
      <w:rPr>
        <w:b w:val="0"/>
        <w:color w:val="7F7F7F" w:themeColor="text1" w:themeTint="80"/>
        <w:sz w:val="17"/>
        <w:szCs w:val="17"/>
      </w:rPr>
      <w:t>9</w:t>
    </w:r>
    <w:r w:rsidR="00E81F9C">
      <w:rPr>
        <w:b w:val="0"/>
        <w:color w:val="7F7F7F" w:themeColor="text1" w:themeTint="80"/>
        <w:sz w:val="17"/>
        <w:szCs w:val="17"/>
      </w:rPr>
      <w:t>. All Rights Reserved.</w:t>
    </w:r>
    <w:r w:rsidR="00495AEB" w:rsidRPr="00495AEB">
      <w:rPr>
        <w:b w:val="0"/>
        <w:color w:val="7F7F7F" w:themeColor="text1" w:themeTint="80"/>
        <w:sz w:val="17"/>
        <w:szCs w:val="17"/>
      </w:rPr>
      <w:fldChar w:fldCharType="end"/>
    </w:r>
    <w:r w:rsidR="00495AEB" w:rsidRPr="00495AEB">
      <w:rPr>
        <w:b w:val="0"/>
        <w:color w:val="7F7F7F" w:themeColor="text1" w:themeTint="80"/>
        <w:sz w:val="17"/>
        <w:szCs w:val="17"/>
      </w:rPr>
      <w:ptab w:relativeTo="margin" w:alignment="center" w:leader="none"/>
    </w:r>
    <w:r w:rsidR="00495AEB" w:rsidRPr="00495AEB">
      <w:rPr>
        <w:b w:val="0"/>
        <w:color w:val="7F7F7F" w:themeColor="text1" w:themeTint="80"/>
        <w:sz w:val="17"/>
        <w:szCs w:val="17"/>
      </w:rPr>
      <w:t>Proprietary and Confidential</w:t>
    </w:r>
    <w:r w:rsidR="00495AEB" w:rsidRPr="00495AEB">
      <w:rPr>
        <w:b w:val="0"/>
        <w:color w:val="7F7F7F" w:themeColor="text1" w:themeTint="80"/>
        <w:sz w:val="17"/>
        <w:szCs w:val="17"/>
      </w:rPr>
      <w:ptab w:relativeTo="margin" w:alignment="right" w:leader="none"/>
    </w:r>
    <w:r w:rsidR="00495AEB" w:rsidRPr="00495AEB">
      <w:rPr>
        <w:b w:val="0"/>
        <w:color w:val="7F7F7F" w:themeColor="text1" w:themeTint="80"/>
        <w:sz w:val="17"/>
        <w:szCs w:val="17"/>
      </w:rPr>
      <w:t xml:space="preserve">Page </w:t>
    </w:r>
    <w:r w:rsidR="00495AEB" w:rsidRPr="00495AEB">
      <w:rPr>
        <w:b w:val="0"/>
        <w:color w:val="7F7F7F" w:themeColor="text1" w:themeTint="80"/>
        <w:sz w:val="17"/>
        <w:szCs w:val="17"/>
      </w:rPr>
      <w:fldChar w:fldCharType="begin"/>
    </w:r>
    <w:r w:rsidR="00495AEB" w:rsidRPr="00495AEB">
      <w:rPr>
        <w:b w:val="0"/>
        <w:color w:val="7F7F7F" w:themeColor="text1" w:themeTint="80"/>
        <w:sz w:val="17"/>
        <w:szCs w:val="17"/>
      </w:rPr>
      <w:instrText xml:space="preserve"> PAGE  \* MERGEFORMAT </w:instrText>
    </w:r>
    <w:r w:rsidR="00495AEB" w:rsidRPr="00495AEB">
      <w:rPr>
        <w:b w:val="0"/>
        <w:color w:val="7F7F7F" w:themeColor="text1" w:themeTint="80"/>
        <w:sz w:val="17"/>
        <w:szCs w:val="17"/>
      </w:rPr>
      <w:fldChar w:fldCharType="separate"/>
    </w:r>
    <w:r w:rsidR="000437DD">
      <w:rPr>
        <w:b w:val="0"/>
        <w:noProof/>
        <w:color w:val="7F7F7F" w:themeColor="text1" w:themeTint="80"/>
        <w:sz w:val="17"/>
        <w:szCs w:val="17"/>
      </w:rPr>
      <w:t>1</w:t>
    </w:r>
    <w:r w:rsidR="00495AEB" w:rsidRPr="00495AEB">
      <w:rPr>
        <w:b w:val="0"/>
        <w:color w:val="7F7F7F" w:themeColor="text1" w:themeTint="80"/>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33F40" w14:textId="77777777" w:rsidR="00A94630" w:rsidRDefault="00A94630">
      <w:r>
        <w:separator/>
      </w:r>
    </w:p>
  </w:footnote>
  <w:footnote w:type="continuationSeparator" w:id="0">
    <w:p w14:paraId="41844DED" w14:textId="77777777" w:rsidR="00A94630" w:rsidRDefault="00A94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3AA39" w14:textId="689475B8" w:rsidR="00A730BC" w:rsidRDefault="00723623" w:rsidP="005F3E89">
    <w:pPr>
      <w:pStyle w:val="Header"/>
    </w:pPr>
    <w:r>
      <w:rPr>
        <w:noProof/>
      </w:rPr>
      <mc:AlternateContent>
        <mc:Choice Requires="wps">
          <w:drawing>
            <wp:anchor distT="0" distB="0" distL="114300" distR="114300" simplePos="0" relativeHeight="251672576" behindDoc="0" locked="0" layoutInCell="1" allowOverlap="1" wp14:anchorId="4C00BE6F" wp14:editId="06B0A5C9">
              <wp:simplePos x="0" y="0"/>
              <wp:positionH relativeFrom="column">
                <wp:posOffset>-151765</wp:posOffset>
              </wp:positionH>
              <wp:positionV relativeFrom="paragraph">
                <wp:posOffset>228600</wp:posOffset>
              </wp:positionV>
              <wp:extent cx="7110095" cy="6985"/>
              <wp:effectExtent l="0" t="0" r="27305" b="43815"/>
              <wp:wrapNone/>
              <wp:docPr id="6" name="Straight Connector 6"/>
              <wp:cNvGraphicFramePr/>
              <a:graphic xmlns:a="http://schemas.openxmlformats.org/drawingml/2006/main">
                <a:graphicData uri="http://schemas.microsoft.com/office/word/2010/wordprocessingShape">
                  <wps:wsp>
                    <wps:cNvCnPr/>
                    <wps:spPr>
                      <a:xfrm flipH="1">
                        <a:off x="0" y="0"/>
                        <a:ext cx="7110095" cy="698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84C26" id="Straight Connector 6"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5pt,18pt" to="547.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" strokecolor="#7f7f7f [1612]" strokeweight="1pt"/>
          </w:pict>
        </mc:Fallback>
      </mc:AlternateContent>
    </w:r>
    <w:r w:rsidR="00495AEB">
      <w:rPr>
        <w:noProof/>
      </w:rPr>
      <w:drawing>
        <wp:anchor distT="0" distB="0" distL="114300" distR="114300" simplePos="0" relativeHeight="251670528" behindDoc="1" locked="0" layoutInCell="1" allowOverlap="1" wp14:anchorId="4E70F1F9" wp14:editId="33D4C76C">
          <wp:simplePos x="0" y="0"/>
          <wp:positionH relativeFrom="margin">
            <wp:posOffset>-769620</wp:posOffset>
          </wp:positionH>
          <wp:positionV relativeFrom="margin">
            <wp:posOffset>-763905</wp:posOffset>
          </wp:positionV>
          <wp:extent cx="2781300" cy="655955"/>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Craftsmen_Logo.png"/>
                  <pic:cNvPicPr/>
                </pic:nvPicPr>
                <pic:blipFill>
                  <a:blip r:embed="rId1">
                    <a:extLst>
                      <a:ext uri="{28A0092B-C50C-407E-A947-70E740481C1C}">
                        <a14:useLocalDpi xmlns:a14="http://schemas.microsoft.com/office/drawing/2010/main" val="0"/>
                      </a:ext>
                    </a:extLst>
                  </a:blip>
                  <a:stretch>
                    <a:fillRect/>
                  </a:stretch>
                </pic:blipFill>
                <pic:spPr>
                  <a:xfrm>
                    <a:off x="0" y="0"/>
                    <a:ext cx="2781300" cy="65595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00495AEB">
      <w:ptab w:relativeTo="margin" w:alignment="center" w:leader="none"/>
    </w:r>
    <w:r w:rsidR="00495AEB" w:rsidRPr="005F3E89">
      <w:rPr>
        <w:b w:val="0"/>
      </w:rPr>
      <w:fldChar w:fldCharType="begin"/>
    </w:r>
    <w:r w:rsidR="00495AEB" w:rsidRPr="005F3E89">
      <w:rPr>
        <w:b w:val="0"/>
      </w:rPr>
      <w:instrText xml:space="preserve"> TITLE  \* MERGEFORMAT </w:instrText>
    </w:r>
    <w:r w:rsidR="00495AEB" w:rsidRPr="005F3E89">
      <w:rPr>
        <w:b w:val="0"/>
      </w:rPr>
      <w:fldChar w:fldCharType="separate"/>
    </w:r>
    <w:r w:rsidR="00E81F9C">
      <w:rPr>
        <w:b w:val="0"/>
      </w:rPr>
      <w:t xml:space="preserve">Example </w:t>
    </w:r>
    <w:r w:rsidR="00E17452">
      <w:rPr>
        <w:b w:val="0"/>
      </w:rPr>
      <w:t>Blog Post</w:t>
    </w:r>
    <w:r w:rsidR="00495AEB" w:rsidRPr="005F3E89">
      <w:rPr>
        <w:b w:val="0"/>
      </w:rPr>
      <w:fldChar w:fldCharType="end"/>
    </w:r>
    <w:r w:rsidR="00495AEB" w:rsidRPr="005F3E89">
      <w:rPr>
        <w:b w:val="0"/>
      </w:rPr>
      <w:ptab w:relativeTo="margin" w:alignment="right" w:leader="none"/>
    </w:r>
    <w:r w:rsidR="00495AEB" w:rsidRPr="005F3E89">
      <w:rPr>
        <w:b w:val="0"/>
      </w:rPr>
      <w:fldChar w:fldCharType="begin"/>
    </w:r>
    <w:r w:rsidR="00495AEB" w:rsidRPr="005F3E89">
      <w:rPr>
        <w:b w:val="0"/>
      </w:rPr>
      <w:instrText xml:space="preserve"> DOCPROPERTY "Revision" \* MERGEFORMAT </w:instrText>
    </w:r>
    <w:r w:rsidR="00495AEB" w:rsidRPr="005F3E89">
      <w:rPr>
        <w:b w:val="0"/>
      </w:rPr>
      <w:fldChar w:fldCharType="separate"/>
    </w:r>
    <w:r w:rsidR="00E81F9C">
      <w:rPr>
        <w:b w:val="0"/>
      </w:rPr>
      <w:t>R</w:t>
    </w:r>
    <w:r w:rsidR="00E17452">
      <w:rPr>
        <w:b w:val="0"/>
      </w:rPr>
      <w:t>D01</w:t>
    </w:r>
    <w:r w:rsidR="00495AEB" w:rsidRPr="005F3E89">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07444" w14:textId="46A595F5" w:rsidR="00A730BC" w:rsidRPr="005F3E89" w:rsidRDefault="00495AEB" w:rsidP="005F3E89">
    <w:pPr>
      <w:pStyle w:val="Header"/>
      <w:rPr>
        <w:b w:val="0"/>
      </w:rPr>
    </w:pPr>
    <w:r w:rsidRPr="005F3E89">
      <w:rPr>
        <w:b w:val="0"/>
        <w:noProof/>
      </w:rPr>
      <w:drawing>
        <wp:anchor distT="0" distB="0" distL="114300" distR="114300" simplePos="0" relativeHeight="251665408" behindDoc="1" locked="0" layoutInCell="1" allowOverlap="1" wp14:anchorId="148E907B" wp14:editId="20C42F2B">
          <wp:simplePos x="0" y="0"/>
          <wp:positionH relativeFrom="margin">
            <wp:posOffset>-720725</wp:posOffset>
          </wp:positionH>
          <wp:positionV relativeFrom="margin">
            <wp:posOffset>-570865</wp:posOffset>
          </wp:positionV>
          <wp:extent cx="2781300" cy="655955"/>
          <wp:effectExtent l="0" t="0" r="1270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Craftsmen_Logo.png"/>
                  <pic:cNvPicPr/>
                </pic:nvPicPr>
                <pic:blipFill>
                  <a:blip r:embed="rId1">
                    <a:extLst>
                      <a:ext uri="{28A0092B-C50C-407E-A947-70E740481C1C}">
                        <a14:useLocalDpi xmlns:a14="http://schemas.microsoft.com/office/drawing/2010/main" val="0"/>
                      </a:ext>
                    </a:extLst>
                  </a:blip>
                  <a:stretch>
                    <a:fillRect/>
                  </a:stretch>
                </pic:blipFill>
                <pic:spPr>
                  <a:xfrm>
                    <a:off x="0" y="0"/>
                    <a:ext cx="2781300" cy="65595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Pr="005F3E89">
      <w:rPr>
        <w:b w:val="0"/>
      </w:rPr>
      <w:t>netcraftsmen.com</w:t>
    </w:r>
    <w:r w:rsidR="00A83F1D" w:rsidRPr="005F3E89">
      <w:rPr>
        <w:b w:val="0"/>
      </w:rPr>
      <w:t xml:space="preserve"> </w:t>
    </w:r>
  </w:p>
  <w:p w14:paraId="07B582D9" w14:textId="2F774EE6" w:rsidR="00A83F1D" w:rsidRDefault="00A83F1D" w:rsidP="005F3E89">
    <w:pPr>
      <w:pStyle w:val="Header"/>
    </w:pPr>
    <w:r w:rsidRPr="005F3E89">
      <w:rPr>
        <w:b w:val="0"/>
        <w:noProof/>
      </w:rPr>
      <mc:AlternateContent>
        <mc:Choice Requires="wps">
          <w:drawing>
            <wp:anchor distT="0" distB="0" distL="114300" distR="114300" simplePos="0" relativeHeight="251663360" behindDoc="0" locked="0" layoutInCell="1" allowOverlap="1" wp14:anchorId="601687E3" wp14:editId="2E7EB6CF">
              <wp:simplePos x="0" y="0"/>
              <wp:positionH relativeFrom="column">
                <wp:posOffset>-91440</wp:posOffset>
              </wp:positionH>
              <wp:positionV relativeFrom="paragraph">
                <wp:posOffset>189865</wp:posOffset>
              </wp:positionV>
              <wp:extent cx="6924675" cy="0"/>
              <wp:effectExtent l="0" t="0" r="34925" b="25400"/>
              <wp:wrapNone/>
              <wp:docPr id="2" name="Straight Connector 2"/>
              <wp:cNvGraphicFramePr/>
              <a:graphic xmlns:a="http://schemas.openxmlformats.org/drawingml/2006/main">
                <a:graphicData uri="http://schemas.microsoft.com/office/word/2010/wordprocessingShape">
                  <wps:wsp>
                    <wps:cNvCnPr/>
                    <wps:spPr>
                      <a:xfrm flipV="1">
                        <a:off x="0" y="0"/>
                        <a:ext cx="6924675"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D529"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4.95pt" to="538.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" strokecolor="#a5a5a5 [2092]" strokeweight="1pt"/>
          </w:pict>
        </mc:Fallback>
      </mc:AlternateContent>
    </w:r>
    <w:r w:rsidRPr="005F3E89">
      <w:rPr>
        <w:b w:val="0"/>
      </w:rPr>
      <w:t>888.804.1717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84A3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036B2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B1695B"/>
    <w:multiLevelType w:val="multilevel"/>
    <w:tmpl w:val="1C067224"/>
    <w:numStyleLink w:val="ListAlphas"/>
  </w:abstractNum>
  <w:abstractNum w:abstractNumId="3" w15:restartNumberingAfterBreak="0">
    <w:nsid w:val="206E5B76"/>
    <w:multiLevelType w:val="multilevel"/>
    <w:tmpl w:val="1C067224"/>
    <w:styleLink w:val="ListAlphas"/>
    <w:lvl w:ilvl="0">
      <w:start w:val="1"/>
      <w:numFmt w:val="lowerLetter"/>
      <w:pStyle w:val="ListAlpha"/>
      <w:lvlText w:val="%1."/>
      <w:lvlJc w:val="left"/>
      <w:pPr>
        <w:tabs>
          <w:tab w:val="num" w:pos="720"/>
        </w:tabs>
        <w:ind w:left="720" w:hanging="720"/>
      </w:pPr>
      <w:rPr>
        <w:rFonts w:hint="default"/>
      </w:rPr>
    </w:lvl>
    <w:lvl w:ilvl="1">
      <w:start w:val="1"/>
      <w:numFmt w:val="bullet"/>
      <w:pStyle w:val="ListAlpha2"/>
      <w:lvlText w:val=""/>
      <w:lvlJc w:val="left"/>
      <w:pPr>
        <w:tabs>
          <w:tab w:val="num" w:pos="1440"/>
        </w:tabs>
        <w:ind w:left="1440" w:hanging="720"/>
      </w:pPr>
      <w:rPr>
        <w:rFonts w:ascii="Symbol" w:hAnsi="Symbol" w:hint="default"/>
      </w:rPr>
    </w:lvl>
    <w:lvl w:ilvl="2">
      <w:start w:val="1"/>
      <w:numFmt w:val="bullet"/>
      <w:pStyle w:val="ListAlpha3"/>
      <w:lvlText w:val="o"/>
      <w:lvlJc w:val="left"/>
      <w:pPr>
        <w:tabs>
          <w:tab w:val="num" w:pos="1800"/>
        </w:tabs>
        <w:ind w:left="1800" w:hanging="360"/>
      </w:pPr>
      <w:rPr>
        <w:rFonts w:ascii="Courier New" w:hAnsi="Courier New" w:hint="default"/>
      </w:rPr>
    </w:lvl>
    <w:lvl w:ilvl="3">
      <w:start w:val="1"/>
      <w:numFmt w:val="none"/>
      <w:pStyle w:val="ListAlpha4"/>
      <w:lvlText w:val=""/>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4" w15:restartNumberingAfterBreak="0">
    <w:nsid w:val="2A6E07B3"/>
    <w:multiLevelType w:val="multilevel"/>
    <w:tmpl w:val="7144D6EA"/>
    <w:styleLink w:val="SOWHeadings"/>
    <w:lvl w:ilvl="0">
      <w:start w:val="1"/>
      <w:numFmt w:val="decimal"/>
      <w:pStyle w:val="SOWHeading"/>
      <w:lvlText w:val="%1."/>
      <w:lvlJc w:val="left"/>
      <w:pPr>
        <w:ind w:left="432" w:hanging="432"/>
      </w:pPr>
      <w:rPr>
        <w:rFonts w:hint="default"/>
      </w:rPr>
    </w:lvl>
    <w:lvl w:ilvl="1">
      <w:start w:val="1"/>
      <w:numFmt w:val="decimal"/>
      <w:pStyle w:val="SOWHeading2"/>
      <w:lvlText w:val="%1.%2."/>
      <w:lvlJc w:val="left"/>
      <w:pPr>
        <w:ind w:left="576" w:hanging="576"/>
      </w:pPr>
      <w:rPr>
        <w:rFonts w:hint="default"/>
      </w:rPr>
    </w:lvl>
    <w:lvl w:ilvl="2">
      <w:start w:val="1"/>
      <w:numFmt w:val="decimal"/>
      <w:pStyle w:val="SOWHeading3"/>
      <w:lvlText w:val="%1.%2.%3."/>
      <w:lvlJc w:val="left"/>
      <w:pPr>
        <w:ind w:left="720" w:hanging="720"/>
      </w:pPr>
      <w:rPr>
        <w:rFonts w:hint="default"/>
      </w:rPr>
    </w:lvl>
    <w:lvl w:ilvl="3">
      <w:start w:val="1"/>
      <w:numFmt w:val="decimal"/>
      <w:pStyle w:val="SOW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E331838"/>
    <w:multiLevelType w:val="multilevel"/>
    <w:tmpl w:val="0C8842C6"/>
    <w:styleLink w:val="ListBullets"/>
    <w:lvl w:ilvl="0">
      <w:start w:val="1"/>
      <w:numFmt w:val="bullet"/>
      <w:pStyle w:val="ListBullet"/>
      <w:lvlText w:val=""/>
      <w:lvlJc w:val="left"/>
      <w:pPr>
        <w:tabs>
          <w:tab w:val="num" w:pos="1080"/>
        </w:tabs>
        <w:ind w:left="1080" w:hanging="360"/>
      </w:pPr>
      <w:rPr>
        <w:rFonts w:ascii="Symbol" w:hAnsi="Symbol" w:hint="default"/>
      </w:rPr>
    </w:lvl>
    <w:lvl w:ilvl="1">
      <w:start w:val="1"/>
      <w:numFmt w:val="bullet"/>
      <w:pStyle w:val="ListBullet2"/>
      <w:lvlText w:val="o"/>
      <w:lvlJc w:val="left"/>
      <w:pPr>
        <w:tabs>
          <w:tab w:val="num" w:pos="1440"/>
        </w:tabs>
        <w:ind w:left="144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w:hAnsi="Wingdings" w:hint="default"/>
      </w:rPr>
    </w:lvl>
    <w:lvl w:ilvl="3">
      <w:start w:val="1"/>
      <w:numFmt w:val="bullet"/>
      <w:pStyle w:val="ListBullet4"/>
      <w:lvlText w:val=""/>
      <w:lvlJc w:val="left"/>
      <w:pPr>
        <w:tabs>
          <w:tab w:val="num" w:pos="2160"/>
        </w:tabs>
        <w:ind w:left="2160" w:hanging="360"/>
      </w:pPr>
      <w:rPr>
        <w:rFonts w:ascii="Symbol" w:hAnsi="Symbol" w:hint="default"/>
      </w:rPr>
    </w:lvl>
    <w:lvl w:ilvl="4">
      <w:start w:val="1"/>
      <w:numFmt w:val="bullet"/>
      <w:pStyle w:val="ListBullet5"/>
      <w:lvlText w:val="o"/>
      <w:lvlJc w:val="left"/>
      <w:pPr>
        <w:tabs>
          <w:tab w:val="num" w:pos="2520"/>
        </w:tabs>
        <w:ind w:left="252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600"/>
        </w:tabs>
        <w:ind w:left="3600" w:hanging="360"/>
      </w:pPr>
      <w:rPr>
        <w:rFonts w:ascii="Courier New" w:hAnsi="Courier New" w:hint="default"/>
      </w:rPr>
    </w:lvl>
    <w:lvl w:ilvl="8">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52D3FE0"/>
    <w:multiLevelType w:val="multilevel"/>
    <w:tmpl w:val="C584F76C"/>
    <w:styleLink w:val="ListNumbers"/>
    <w:lvl w:ilvl="0">
      <w:start w:val="1"/>
      <w:numFmt w:val="decimal"/>
      <w:pStyle w:val="ListNumber"/>
      <w:lvlText w:val="%1."/>
      <w:lvlJc w:val="left"/>
      <w:pPr>
        <w:tabs>
          <w:tab w:val="num" w:pos="1080"/>
        </w:tabs>
        <w:ind w:left="1080" w:hanging="360"/>
      </w:pPr>
      <w:rPr>
        <w:rFonts w:hint="default"/>
      </w:rPr>
    </w:lvl>
    <w:lvl w:ilvl="1">
      <w:start w:val="1"/>
      <w:numFmt w:val="lowerLetter"/>
      <w:pStyle w:val="ListNumber2"/>
      <w:lvlText w:val="%2."/>
      <w:lvlJc w:val="left"/>
      <w:pPr>
        <w:tabs>
          <w:tab w:val="num" w:pos="1440"/>
        </w:tabs>
        <w:ind w:left="1440" w:hanging="360"/>
      </w:pPr>
      <w:rPr>
        <w:rFonts w:hint="default"/>
      </w:rPr>
    </w:lvl>
    <w:lvl w:ilvl="2">
      <w:start w:val="1"/>
      <w:numFmt w:val="lowerRoman"/>
      <w:pStyle w:val="ListNumber3"/>
      <w:lvlText w:val="%3."/>
      <w:lvlJc w:val="left"/>
      <w:pPr>
        <w:tabs>
          <w:tab w:val="num" w:pos="1800"/>
        </w:tabs>
        <w:ind w:left="1800" w:hanging="360"/>
      </w:pPr>
      <w:rPr>
        <w:rFonts w:hint="default"/>
      </w:rPr>
    </w:lvl>
    <w:lvl w:ilvl="3">
      <w:start w:val="1"/>
      <w:numFmt w:val="decimal"/>
      <w:pStyle w:val="ListNumber4"/>
      <w:lvlText w:val="(%4)"/>
      <w:lvlJc w:val="left"/>
      <w:pPr>
        <w:tabs>
          <w:tab w:val="num" w:pos="2160"/>
        </w:tabs>
        <w:ind w:left="2160" w:hanging="360"/>
      </w:pPr>
      <w:rPr>
        <w:rFonts w:hint="default"/>
      </w:rPr>
    </w:lvl>
    <w:lvl w:ilvl="4">
      <w:start w:val="1"/>
      <w:numFmt w:val="lowerLetter"/>
      <w:pStyle w:val="ListNumber5"/>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7" w15:restartNumberingAfterBreak="0">
    <w:nsid w:val="3E8F38A6"/>
    <w:multiLevelType w:val="hybridMultilevel"/>
    <w:tmpl w:val="DE98F28E"/>
    <w:lvl w:ilvl="0" w:tplc="DC46FB46">
      <w:start w:val="1"/>
      <w:numFmt w:val="decimal"/>
      <w:pStyle w:val="ProcedureStep"/>
      <w:lvlText w:val="Step %1. "/>
      <w:lvlJc w:val="left"/>
      <w:pPr>
        <w:tabs>
          <w:tab w:val="num" w:pos="1800"/>
        </w:tabs>
        <w:ind w:left="1800" w:hanging="1080"/>
      </w:pPr>
      <w:rPr>
        <w:rFonts w:hint="default"/>
        <w:b/>
        <w:i w:val="0"/>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E0661D"/>
    <w:multiLevelType w:val="multilevel"/>
    <w:tmpl w:val="73168B8A"/>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caps w:val="0"/>
        <w:sz w:val="28"/>
        <w:szCs w:val="28"/>
      </w:rPr>
    </w:lvl>
    <w:lvl w:ilvl="2">
      <w:start w:val="1"/>
      <w:numFmt w:val="decimal"/>
      <w:pStyle w:val="Heading3"/>
      <w:lvlText w:val="%1.%2.%3"/>
      <w:lvlJc w:val="left"/>
      <w:pPr>
        <w:tabs>
          <w:tab w:val="num" w:pos="864"/>
        </w:tabs>
        <w:ind w:left="864" w:hanging="864"/>
      </w:pPr>
      <w:rPr>
        <w:rFonts w:hint="default"/>
        <w:sz w:val="24"/>
        <w:szCs w:val="24"/>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152"/>
        </w:tabs>
        <w:ind w:left="1152" w:hanging="1152"/>
      </w:pPr>
      <w:rPr>
        <w:rFonts w:hint="default"/>
      </w:rPr>
    </w:lvl>
    <w:lvl w:ilvl="5">
      <w:start w:val="1"/>
      <w:numFmt w:val="decimal"/>
      <w:pStyle w:val="Heading6"/>
      <w:lvlText w:val="%1.%2.%3.%4.%5.%6"/>
      <w:lvlJc w:val="left"/>
      <w:pPr>
        <w:tabs>
          <w:tab w:val="num" w:pos="1296"/>
        </w:tabs>
        <w:ind w:left="1296" w:hanging="1296"/>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584"/>
        </w:tabs>
        <w:ind w:left="1584" w:hanging="1584"/>
      </w:pPr>
      <w:rPr>
        <w:rFonts w:hint="default"/>
      </w:rPr>
    </w:lvl>
    <w:lvl w:ilvl="8">
      <w:start w:val="1"/>
      <w:numFmt w:val="decimal"/>
      <w:pStyle w:val="Heading9"/>
      <w:lvlText w:val="%1.%2.%3.%4.%5.%6.%7.%8.%9"/>
      <w:lvlJc w:val="left"/>
      <w:pPr>
        <w:tabs>
          <w:tab w:val="num" w:pos="1728"/>
        </w:tabs>
        <w:ind w:left="1728" w:hanging="1728"/>
      </w:pPr>
      <w:rPr>
        <w:rFonts w:hint="default"/>
      </w:rPr>
    </w:lvl>
  </w:abstractNum>
  <w:abstractNum w:abstractNumId="9" w15:restartNumberingAfterBreak="0">
    <w:nsid w:val="6549627B"/>
    <w:multiLevelType w:val="hybridMultilevel"/>
    <w:tmpl w:val="91144F7C"/>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760A224B"/>
    <w:multiLevelType w:val="multilevel"/>
    <w:tmpl w:val="6AF47586"/>
    <w:styleLink w:val="ListTiered"/>
    <w:lvl w:ilvl="0">
      <w:start w:val="1"/>
      <w:numFmt w:val="decimal"/>
      <w:pStyle w:val="List"/>
      <w:suff w:val="space"/>
      <w:lvlText w:val="%1."/>
      <w:lvlJc w:val="left"/>
      <w:pPr>
        <w:ind w:left="1080" w:hanging="360"/>
      </w:pPr>
      <w:rPr>
        <w:rFonts w:hint="default"/>
      </w:rPr>
    </w:lvl>
    <w:lvl w:ilvl="1">
      <w:start w:val="1"/>
      <w:numFmt w:val="decimal"/>
      <w:pStyle w:val="List2"/>
      <w:suff w:val="space"/>
      <w:lvlText w:val="%1.%2."/>
      <w:lvlJc w:val="left"/>
      <w:pPr>
        <w:ind w:left="1440" w:hanging="360"/>
      </w:pPr>
      <w:rPr>
        <w:rFonts w:hint="default"/>
      </w:rPr>
    </w:lvl>
    <w:lvl w:ilvl="2">
      <w:start w:val="1"/>
      <w:numFmt w:val="decimal"/>
      <w:pStyle w:val="List3"/>
      <w:suff w:val="space"/>
      <w:lvlText w:val="%1.%2.%3."/>
      <w:lvlJc w:val="left"/>
      <w:pPr>
        <w:ind w:left="1800" w:hanging="360"/>
      </w:pPr>
      <w:rPr>
        <w:rFonts w:hint="default"/>
      </w:rPr>
    </w:lvl>
    <w:lvl w:ilvl="3">
      <w:start w:val="1"/>
      <w:numFmt w:val="decimal"/>
      <w:pStyle w:val="List4"/>
      <w:suff w:val="space"/>
      <w:lvlText w:val="%1.%2.%3.%4."/>
      <w:lvlJc w:val="left"/>
      <w:pPr>
        <w:ind w:left="2160" w:hanging="360"/>
      </w:pPr>
      <w:rPr>
        <w:rFonts w:hint="default"/>
      </w:rPr>
    </w:lvl>
    <w:lvl w:ilvl="4">
      <w:start w:val="1"/>
      <w:numFmt w:val="decimal"/>
      <w:pStyle w:val="List5"/>
      <w:suff w:val="space"/>
      <w:lvlText w:val="%1.%2.%3.%4.%5."/>
      <w:lvlJc w:val="left"/>
      <w:pPr>
        <w:ind w:left="252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DB388F"/>
    <w:multiLevelType w:val="multilevel"/>
    <w:tmpl w:val="6AF47586"/>
    <w:numStyleLink w:val="ListTiered"/>
  </w:abstractNum>
  <w:abstractNum w:abstractNumId="12" w15:restartNumberingAfterBreak="0">
    <w:nsid w:val="7CCB4784"/>
    <w:multiLevelType w:val="multilevel"/>
    <w:tmpl w:val="0C8842C6"/>
    <w:numStyleLink w:val="ListBullets"/>
  </w:abstractNum>
  <w:num w:numId="1">
    <w:abstractNumId w:val="7"/>
  </w:num>
  <w:num w:numId="2">
    <w:abstractNumId w:val="8"/>
  </w:num>
  <w:num w:numId="3">
    <w:abstractNumId w:val="5"/>
  </w:num>
  <w:num w:numId="4">
    <w:abstractNumId w:val="6"/>
  </w:num>
  <w:num w:numId="5">
    <w:abstractNumId w:val="12"/>
  </w:num>
  <w:num w:numId="6">
    <w:abstractNumId w:val="10"/>
  </w:num>
  <w:num w:numId="7">
    <w:abstractNumId w:val="11"/>
  </w:num>
  <w:num w:numId="8">
    <w:abstractNumId w:val="3"/>
  </w:num>
  <w:num w:numId="9">
    <w:abstractNumId w:val="2"/>
  </w:num>
  <w:num w:numId="10">
    <w:abstractNumId w:val="4"/>
  </w:num>
  <w:num w:numId="11">
    <w:abstractNumId w:val="9"/>
  </w:num>
  <w:num w:numId="12">
    <w:abstractNumId w:val="1"/>
  </w:num>
  <w:num w:numId="13">
    <w:abstractNumId w:val="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 Welcher">
    <w15:presenceInfo w15:providerId="AD" w15:userId="S::pjw@netcraftsmen.onmicrosoft.com::410eaf68-be9f-4f0a-811b-5b2f604a4e60"/>
  </w15:person>
  <w15:person w15:author="David Donati">
    <w15:presenceInfo w15:providerId="AD" w15:userId="S::ddonati@netcraftsmen.onmicrosoft.com::689da7eb-73cd-4e7e-b36d-0e4d79ab7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trackRevisions/>
  <w:defaultTabStop w:val="720"/>
  <w:defaultTableStyle w:val="NetCraftsmenBasic"/>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99"/>
    <w:rsid w:val="00001962"/>
    <w:rsid w:val="00007B3C"/>
    <w:rsid w:val="00012537"/>
    <w:rsid w:val="0001272A"/>
    <w:rsid w:val="00014634"/>
    <w:rsid w:val="00014924"/>
    <w:rsid w:val="00014CB6"/>
    <w:rsid w:val="0002049E"/>
    <w:rsid w:val="00020BCD"/>
    <w:rsid w:val="00020C22"/>
    <w:rsid w:val="00020C30"/>
    <w:rsid w:val="0002283A"/>
    <w:rsid w:val="000229F2"/>
    <w:rsid w:val="00023BF0"/>
    <w:rsid w:val="00026090"/>
    <w:rsid w:val="00030DBF"/>
    <w:rsid w:val="00031507"/>
    <w:rsid w:val="00032282"/>
    <w:rsid w:val="000331C4"/>
    <w:rsid w:val="000357EE"/>
    <w:rsid w:val="0004117A"/>
    <w:rsid w:val="000415B9"/>
    <w:rsid w:val="00041BE0"/>
    <w:rsid w:val="00041FA7"/>
    <w:rsid w:val="000437DD"/>
    <w:rsid w:val="00043F7C"/>
    <w:rsid w:val="00044F77"/>
    <w:rsid w:val="000456BF"/>
    <w:rsid w:val="00046971"/>
    <w:rsid w:val="00054EBB"/>
    <w:rsid w:val="00056E4A"/>
    <w:rsid w:val="000579A3"/>
    <w:rsid w:val="00057CFA"/>
    <w:rsid w:val="00061721"/>
    <w:rsid w:val="0006360D"/>
    <w:rsid w:val="00064BFE"/>
    <w:rsid w:val="0006500C"/>
    <w:rsid w:val="0006650F"/>
    <w:rsid w:val="000678E0"/>
    <w:rsid w:val="000700FD"/>
    <w:rsid w:val="00072468"/>
    <w:rsid w:val="00074870"/>
    <w:rsid w:val="00075665"/>
    <w:rsid w:val="00076052"/>
    <w:rsid w:val="000773A6"/>
    <w:rsid w:val="00082D25"/>
    <w:rsid w:val="00082EDA"/>
    <w:rsid w:val="00083410"/>
    <w:rsid w:val="000846C4"/>
    <w:rsid w:val="00087E2F"/>
    <w:rsid w:val="000913F2"/>
    <w:rsid w:val="0009142A"/>
    <w:rsid w:val="000978FE"/>
    <w:rsid w:val="00097F65"/>
    <w:rsid w:val="000A1FDF"/>
    <w:rsid w:val="000A2F60"/>
    <w:rsid w:val="000A6F6E"/>
    <w:rsid w:val="000A7A06"/>
    <w:rsid w:val="000B1BE4"/>
    <w:rsid w:val="000B525C"/>
    <w:rsid w:val="000B610A"/>
    <w:rsid w:val="000B6510"/>
    <w:rsid w:val="000B69BC"/>
    <w:rsid w:val="000C0543"/>
    <w:rsid w:val="000C3B06"/>
    <w:rsid w:val="000C57AA"/>
    <w:rsid w:val="000C6F41"/>
    <w:rsid w:val="000C7D02"/>
    <w:rsid w:val="000D17DA"/>
    <w:rsid w:val="000D3761"/>
    <w:rsid w:val="000D4089"/>
    <w:rsid w:val="000D46AD"/>
    <w:rsid w:val="000D5CFB"/>
    <w:rsid w:val="000D6484"/>
    <w:rsid w:val="000D7281"/>
    <w:rsid w:val="000D72AD"/>
    <w:rsid w:val="000D7FA6"/>
    <w:rsid w:val="000E05F0"/>
    <w:rsid w:val="000E0BC6"/>
    <w:rsid w:val="000E32CF"/>
    <w:rsid w:val="000E5499"/>
    <w:rsid w:val="000E60AF"/>
    <w:rsid w:val="000E7C8C"/>
    <w:rsid w:val="000F2B97"/>
    <w:rsid w:val="000F6AF6"/>
    <w:rsid w:val="000F74B7"/>
    <w:rsid w:val="00101C32"/>
    <w:rsid w:val="00101D28"/>
    <w:rsid w:val="001045FE"/>
    <w:rsid w:val="001063E3"/>
    <w:rsid w:val="0010725D"/>
    <w:rsid w:val="00107494"/>
    <w:rsid w:val="00110FF9"/>
    <w:rsid w:val="001127CE"/>
    <w:rsid w:val="0011297A"/>
    <w:rsid w:val="00112AEA"/>
    <w:rsid w:val="00114BC5"/>
    <w:rsid w:val="00117427"/>
    <w:rsid w:val="00117684"/>
    <w:rsid w:val="00117D36"/>
    <w:rsid w:val="001200E5"/>
    <w:rsid w:val="0012538A"/>
    <w:rsid w:val="0012586A"/>
    <w:rsid w:val="001266E9"/>
    <w:rsid w:val="001275F8"/>
    <w:rsid w:val="001302B9"/>
    <w:rsid w:val="00130D35"/>
    <w:rsid w:val="001315FC"/>
    <w:rsid w:val="0013269A"/>
    <w:rsid w:val="00135EF5"/>
    <w:rsid w:val="0013642D"/>
    <w:rsid w:val="00141207"/>
    <w:rsid w:val="00143A37"/>
    <w:rsid w:val="00143BE7"/>
    <w:rsid w:val="00145D10"/>
    <w:rsid w:val="00146187"/>
    <w:rsid w:val="0015068C"/>
    <w:rsid w:val="001517FC"/>
    <w:rsid w:val="00152926"/>
    <w:rsid w:val="00155F4A"/>
    <w:rsid w:val="00156226"/>
    <w:rsid w:val="0015771E"/>
    <w:rsid w:val="001613D9"/>
    <w:rsid w:val="00162051"/>
    <w:rsid w:val="00162138"/>
    <w:rsid w:val="0016294D"/>
    <w:rsid w:val="00162E17"/>
    <w:rsid w:val="001630C9"/>
    <w:rsid w:val="00164461"/>
    <w:rsid w:val="00167F41"/>
    <w:rsid w:val="00170DC2"/>
    <w:rsid w:val="001711C3"/>
    <w:rsid w:val="001727BD"/>
    <w:rsid w:val="0017605B"/>
    <w:rsid w:val="001771E1"/>
    <w:rsid w:val="001778FA"/>
    <w:rsid w:val="001807A5"/>
    <w:rsid w:val="00182A32"/>
    <w:rsid w:val="00182D3F"/>
    <w:rsid w:val="0018383E"/>
    <w:rsid w:val="0018622E"/>
    <w:rsid w:val="00187CE9"/>
    <w:rsid w:val="00191511"/>
    <w:rsid w:val="00191E05"/>
    <w:rsid w:val="001939B0"/>
    <w:rsid w:val="00193DC2"/>
    <w:rsid w:val="00195141"/>
    <w:rsid w:val="00195BC1"/>
    <w:rsid w:val="001969AF"/>
    <w:rsid w:val="00197AED"/>
    <w:rsid w:val="001A0451"/>
    <w:rsid w:val="001B0654"/>
    <w:rsid w:val="001B0E22"/>
    <w:rsid w:val="001B3111"/>
    <w:rsid w:val="001B414B"/>
    <w:rsid w:val="001B5143"/>
    <w:rsid w:val="001B52B4"/>
    <w:rsid w:val="001B60B9"/>
    <w:rsid w:val="001C05DB"/>
    <w:rsid w:val="001C5393"/>
    <w:rsid w:val="001C5F1C"/>
    <w:rsid w:val="001C6C3A"/>
    <w:rsid w:val="001C708C"/>
    <w:rsid w:val="001D00EA"/>
    <w:rsid w:val="001D020B"/>
    <w:rsid w:val="001D3175"/>
    <w:rsid w:val="001D5FAB"/>
    <w:rsid w:val="001D711E"/>
    <w:rsid w:val="001D7F4C"/>
    <w:rsid w:val="001E08BA"/>
    <w:rsid w:val="001E1320"/>
    <w:rsid w:val="001E13DC"/>
    <w:rsid w:val="001E1894"/>
    <w:rsid w:val="001E46C2"/>
    <w:rsid w:val="001E5679"/>
    <w:rsid w:val="001E5E4B"/>
    <w:rsid w:val="001E6101"/>
    <w:rsid w:val="001E6514"/>
    <w:rsid w:val="001F1473"/>
    <w:rsid w:val="001F2EE2"/>
    <w:rsid w:val="001F4405"/>
    <w:rsid w:val="001F6919"/>
    <w:rsid w:val="001F7DAC"/>
    <w:rsid w:val="0020014D"/>
    <w:rsid w:val="00201608"/>
    <w:rsid w:val="00201850"/>
    <w:rsid w:val="0020337A"/>
    <w:rsid w:val="00204DD5"/>
    <w:rsid w:val="00206463"/>
    <w:rsid w:val="002070F0"/>
    <w:rsid w:val="00213CD3"/>
    <w:rsid w:val="002147B4"/>
    <w:rsid w:val="00215419"/>
    <w:rsid w:val="002154E6"/>
    <w:rsid w:val="00215B12"/>
    <w:rsid w:val="002170CB"/>
    <w:rsid w:val="00217176"/>
    <w:rsid w:val="002173AF"/>
    <w:rsid w:val="00217A9D"/>
    <w:rsid w:val="0022108A"/>
    <w:rsid w:val="002214D0"/>
    <w:rsid w:val="00222C0B"/>
    <w:rsid w:val="00224825"/>
    <w:rsid w:val="00230522"/>
    <w:rsid w:val="00231B6B"/>
    <w:rsid w:val="00233742"/>
    <w:rsid w:val="00233BF0"/>
    <w:rsid w:val="0023685D"/>
    <w:rsid w:val="00237121"/>
    <w:rsid w:val="00237DBF"/>
    <w:rsid w:val="002435D8"/>
    <w:rsid w:val="00244661"/>
    <w:rsid w:val="0024621E"/>
    <w:rsid w:val="00247CD2"/>
    <w:rsid w:val="0025370F"/>
    <w:rsid w:val="00256648"/>
    <w:rsid w:val="002610CA"/>
    <w:rsid w:val="002637EC"/>
    <w:rsid w:val="00263B23"/>
    <w:rsid w:val="002649FD"/>
    <w:rsid w:val="002672E4"/>
    <w:rsid w:val="00270877"/>
    <w:rsid w:val="00271384"/>
    <w:rsid w:val="00272491"/>
    <w:rsid w:val="002729B2"/>
    <w:rsid w:val="00273669"/>
    <w:rsid w:val="00274E39"/>
    <w:rsid w:val="002757C5"/>
    <w:rsid w:val="0027650C"/>
    <w:rsid w:val="00276EE0"/>
    <w:rsid w:val="00280E0E"/>
    <w:rsid w:val="0028187F"/>
    <w:rsid w:val="00282A5B"/>
    <w:rsid w:val="002831FB"/>
    <w:rsid w:val="00283385"/>
    <w:rsid w:val="002834B9"/>
    <w:rsid w:val="002849B9"/>
    <w:rsid w:val="00285B57"/>
    <w:rsid w:val="002860BA"/>
    <w:rsid w:val="0028749E"/>
    <w:rsid w:val="00292B06"/>
    <w:rsid w:val="00292BFF"/>
    <w:rsid w:val="0029431F"/>
    <w:rsid w:val="00295FC2"/>
    <w:rsid w:val="002965E5"/>
    <w:rsid w:val="00297E93"/>
    <w:rsid w:val="002A0BB6"/>
    <w:rsid w:val="002A2C14"/>
    <w:rsid w:val="002A4189"/>
    <w:rsid w:val="002A5BFD"/>
    <w:rsid w:val="002A6675"/>
    <w:rsid w:val="002A6865"/>
    <w:rsid w:val="002A730E"/>
    <w:rsid w:val="002A7EB0"/>
    <w:rsid w:val="002B2349"/>
    <w:rsid w:val="002B3132"/>
    <w:rsid w:val="002B35A2"/>
    <w:rsid w:val="002B4670"/>
    <w:rsid w:val="002B467A"/>
    <w:rsid w:val="002B4CCC"/>
    <w:rsid w:val="002B785C"/>
    <w:rsid w:val="002C31A9"/>
    <w:rsid w:val="002C41FF"/>
    <w:rsid w:val="002C4914"/>
    <w:rsid w:val="002C7B1B"/>
    <w:rsid w:val="002D1AF8"/>
    <w:rsid w:val="002D23E3"/>
    <w:rsid w:val="002D497A"/>
    <w:rsid w:val="002D59AE"/>
    <w:rsid w:val="002D5A53"/>
    <w:rsid w:val="002D6228"/>
    <w:rsid w:val="002D6474"/>
    <w:rsid w:val="002D6F2F"/>
    <w:rsid w:val="002D72FB"/>
    <w:rsid w:val="002D7F7D"/>
    <w:rsid w:val="002E2BEC"/>
    <w:rsid w:val="002E34B8"/>
    <w:rsid w:val="002E3797"/>
    <w:rsid w:val="002E50F8"/>
    <w:rsid w:val="002E633D"/>
    <w:rsid w:val="002E740F"/>
    <w:rsid w:val="002E79A2"/>
    <w:rsid w:val="002F0573"/>
    <w:rsid w:val="002F084F"/>
    <w:rsid w:val="002F286C"/>
    <w:rsid w:val="002F2D96"/>
    <w:rsid w:val="002F5720"/>
    <w:rsid w:val="002F6AD6"/>
    <w:rsid w:val="00302353"/>
    <w:rsid w:val="00303A3B"/>
    <w:rsid w:val="00305338"/>
    <w:rsid w:val="00305F9D"/>
    <w:rsid w:val="0030604D"/>
    <w:rsid w:val="0030661A"/>
    <w:rsid w:val="00306C66"/>
    <w:rsid w:val="00310C23"/>
    <w:rsid w:val="00310D53"/>
    <w:rsid w:val="00310E42"/>
    <w:rsid w:val="00312903"/>
    <w:rsid w:val="00313C15"/>
    <w:rsid w:val="00314384"/>
    <w:rsid w:val="00314A67"/>
    <w:rsid w:val="00314B1C"/>
    <w:rsid w:val="00316A72"/>
    <w:rsid w:val="00317812"/>
    <w:rsid w:val="00322F7B"/>
    <w:rsid w:val="00324438"/>
    <w:rsid w:val="00325A17"/>
    <w:rsid w:val="00327F74"/>
    <w:rsid w:val="00330B42"/>
    <w:rsid w:val="00331CF9"/>
    <w:rsid w:val="00332991"/>
    <w:rsid w:val="003343AC"/>
    <w:rsid w:val="00334493"/>
    <w:rsid w:val="0033615E"/>
    <w:rsid w:val="0033618A"/>
    <w:rsid w:val="003362B3"/>
    <w:rsid w:val="00340258"/>
    <w:rsid w:val="00342734"/>
    <w:rsid w:val="00342969"/>
    <w:rsid w:val="00342F5B"/>
    <w:rsid w:val="003435C8"/>
    <w:rsid w:val="00344EBD"/>
    <w:rsid w:val="00347210"/>
    <w:rsid w:val="00347609"/>
    <w:rsid w:val="00351CA0"/>
    <w:rsid w:val="00354CCD"/>
    <w:rsid w:val="003563B0"/>
    <w:rsid w:val="0035789A"/>
    <w:rsid w:val="00360712"/>
    <w:rsid w:val="00361AF3"/>
    <w:rsid w:val="0036522A"/>
    <w:rsid w:val="003659A8"/>
    <w:rsid w:val="003666C2"/>
    <w:rsid w:val="0036704B"/>
    <w:rsid w:val="00367C70"/>
    <w:rsid w:val="003713C5"/>
    <w:rsid w:val="0037210B"/>
    <w:rsid w:val="00372292"/>
    <w:rsid w:val="003722DD"/>
    <w:rsid w:val="00377F42"/>
    <w:rsid w:val="00385596"/>
    <w:rsid w:val="003856A0"/>
    <w:rsid w:val="00385C47"/>
    <w:rsid w:val="00390F00"/>
    <w:rsid w:val="0039101D"/>
    <w:rsid w:val="003917AF"/>
    <w:rsid w:val="00391FA9"/>
    <w:rsid w:val="00392E0C"/>
    <w:rsid w:val="00393A1B"/>
    <w:rsid w:val="00394202"/>
    <w:rsid w:val="00395330"/>
    <w:rsid w:val="00396976"/>
    <w:rsid w:val="003A3C9E"/>
    <w:rsid w:val="003A3EF8"/>
    <w:rsid w:val="003A69CC"/>
    <w:rsid w:val="003A72F9"/>
    <w:rsid w:val="003A7A14"/>
    <w:rsid w:val="003B0CA2"/>
    <w:rsid w:val="003B255D"/>
    <w:rsid w:val="003B340C"/>
    <w:rsid w:val="003B4C68"/>
    <w:rsid w:val="003C0092"/>
    <w:rsid w:val="003C094C"/>
    <w:rsid w:val="003C1529"/>
    <w:rsid w:val="003C2B81"/>
    <w:rsid w:val="003C4A1E"/>
    <w:rsid w:val="003C4D68"/>
    <w:rsid w:val="003C72C4"/>
    <w:rsid w:val="003D2D22"/>
    <w:rsid w:val="003D3B3C"/>
    <w:rsid w:val="003D61B5"/>
    <w:rsid w:val="003D7C33"/>
    <w:rsid w:val="003E04B9"/>
    <w:rsid w:val="003E3A81"/>
    <w:rsid w:val="003E4812"/>
    <w:rsid w:val="003E559F"/>
    <w:rsid w:val="003E73B6"/>
    <w:rsid w:val="003E74EC"/>
    <w:rsid w:val="003F1254"/>
    <w:rsid w:val="003F1398"/>
    <w:rsid w:val="003F1BC8"/>
    <w:rsid w:val="003F4E2E"/>
    <w:rsid w:val="003F56B9"/>
    <w:rsid w:val="003F6FE7"/>
    <w:rsid w:val="003F7CC3"/>
    <w:rsid w:val="00400922"/>
    <w:rsid w:val="004015FE"/>
    <w:rsid w:val="00402167"/>
    <w:rsid w:val="00402CDF"/>
    <w:rsid w:val="0041098E"/>
    <w:rsid w:val="00411E66"/>
    <w:rsid w:val="00415339"/>
    <w:rsid w:val="00416137"/>
    <w:rsid w:val="00416240"/>
    <w:rsid w:val="00416E0D"/>
    <w:rsid w:val="00417F15"/>
    <w:rsid w:val="004212E7"/>
    <w:rsid w:val="00421F6A"/>
    <w:rsid w:val="00425662"/>
    <w:rsid w:val="004274EA"/>
    <w:rsid w:val="00427AA9"/>
    <w:rsid w:val="00430347"/>
    <w:rsid w:val="0043247A"/>
    <w:rsid w:val="0043262F"/>
    <w:rsid w:val="00434362"/>
    <w:rsid w:val="00434748"/>
    <w:rsid w:val="00441D1D"/>
    <w:rsid w:val="00442B75"/>
    <w:rsid w:val="00444FD0"/>
    <w:rsid w:val="00445DCB"/>
    <w:rsid w:val="00451B09"/>
    <w:rsid w:val="004526CF"/>
    <w:rsid w:val="004528A9"/>
    <w:rsid w:val="00452E81"/>
    <w:rsid w:val="004533DD"/>
    <w:rsid w:val="00454871"/>
    <w:rsid w:val="00456452"/>
    <w:rsid w:val="00457477"/>
    <w:rsid w:val="00457B49"/>
    <w:rsid w:val="00461017"/>
    <w:rsid w:val="00463901"/>
    <w:rsid w:val="00463BD8"/>
    <w:rsid w:val="00465449"/>
    <w:rsid w:val="00466726"/>
    <w:rsid w:val="004735AC"/>
    <w:rsid w:val="00473E37"/>
    <w:rsid w:val="00474462"/>
    <w:rsid w:val="00475918"/>
    <w:rsid w:val="00484D37"/>
    <w:rsid w:val="00490949"/>
    <w:rsid w:val="00495AEB"/>
    <w:rsid w:val="004A061C"/>
    <w:rsid w:val="004A52AC"/>
    <w:rsid w:val="004A52C8"/>
    <w:rsid w:val="004A58D5"/>
    <w:rsid w:val="004B3035"/>
    <w:rsid w:val="004B324D"/>
    <w:rsid w:val="004B3AAF"/>
    <w:rsid w:val="004B43C7"/>
    <w:rsid w:val="004B54DB"/>
    <w:rsid w:val="004B5D2A"/>
    <w:rsid w:val="004C11F5"/>
    <w:rsid w:val="004C1761"/>
    <w:rsid w:val="004C2FB5"/>
    <w:rsid w:val="004C3131"/>
    <w:rsid w:val="004C5CD0"/>
    <w:rsid w:val="004C6C73"/>
    <w:rsid w:val="004C7CDB"/>
    <w:rsid w:val="004D1E1C"/>
    <w:rsid w:val="004D2579"/>
    <w:rsid w:val="004D26D8"/>
    <w:rsid w:val="004D3342"/>
    <w:rsid w:val="004D409D"/>
    <w:rsid w:val="004D7900"/>
    <w:rsid w:val="004E0757"/>
    <w:rsid w:val="004E2A6D"/>
    <w:rsid w:val="004E40EF"/>
    <w:rsid w:val="004E44D4"/>
    <w:rsid w:val="004E6219"/>
    <w:rsid w:val="004F0A65"/>
    <w:rsid w:val="004F38AD"/>
    <w:rsid w:val="004F5987"/>
    <w:rsid w:val="00502A88"/>
    <w:rsid w:val="00504515"/>
    <w:rsid w:val="00504977"/>
    <w:rsid w:val="0051341D"/>
    <w:rsid w:val="005227E5"/>
    <w:rsid w:val="005237FB"/>
    <w:rsid w:val="005242AD"/>
    <w:rsid w:val="00524C0E"/>
    <w:rsid w:val="00524FC3"/>
    <w:rsid w:val="00527820"/>
    <w:rsid w:val="00527D81"/>
    <w:rsid w:val="005302BC"/>
    <w:rsid w:val="00533264"/>
    <w:rsid w:val="005332E6"/>
    <w:rsid w:val="00535305"/>
    <w:rsid w:val="00535ECC"/>
    <w:rsid w:val="00536E8B"/>
    <w:rsid w:val="00545323"/>
    <w:rsid w:val="005469C7"/>
    <w:rsid w:val="0054722F"/>
    <w:rsid w:val="00547B8A"/>
    <w:rsid w:val="00547FE0"/>
    <w:rsid w:val="00550B1E"/>
    <w:rsid w:val="00551C7A"/>
    <w:rsid w:val="00554310"/>
    <w:rsid w:val="00557885"/>
    <w:rsid w:val="00561337"/>
    <w:rsid w:val="005619DA"/>
    <w:rsid w:val="00561C14"/>
    <w:rsid w:val="00562B1A"/>
    <w:rsid w:val="00571E44"/>
    <w:rsid w:val="005723F8"/>
    <w:rsid w:val="00573516"/>
    <w:rsid w:val="00575A31"/>
    <w:rsid w:val="00576355"/>
    <w:rsid w:val="005767DC"/>
    <w:rsid w:val="005770F4"/>
    <w:rsid w:val="00577BB2"/>
    <w:rsid w:val="0058004C"/>
    <w:rsid w:val="0058104F"/>
    <w:rsid w:val="00581101"/>
    <w:rsid w:val="00584CE8"/>
    <w:rsid w:val="005851A0"/>
    <w:rsid w:val="0058630B"/>
    <w:rsid w:val="005874A4"/>
    <w:rsid w:val="00587802"/>
    <w:rsid w:val="005917C6"/>
    <w:rsid w:val="00593467"/>
    <w:rsid w:val="005935A4"/>
    <w:rsid w:val="005957BC"/>
    <w:rsid w:val="00597A37"/>
    <w:rsid w:val="005A0B40"/>
    <w:rsid w:val="005A1173"/>
    <w:rsid w:val="005A49F2"/>
    <w:rsid w:val="005B039A"/>
    <w:rsid w:val="005B1644"/>
    <w:rsid w:val="005B3B13"/>
    <w:rsid w:val="005C1BE7"/>
    <w:rsid w:val="005C3705"/>
    <w:rsid w:val="005C3A76"/>
    <w:rsid w:val="005C4294"/>
    <w:rsid w:val="005C5914"/>
    <w:rsid w:val="005C5CE1"/>
    <w:rsid w:val="005C643F"/>
    <w:rsid w:val="005C6552"/>
    <w:rsid w:val="005C7C0F"/>
    <w:rsid w:val="005D0DF1"/>
    <w:rsid w:val="005D22AA"/>
    <w:rsid w:val="005D2A48"/>
    <w:rsid w:val="005D3732"/>
    <w:rsid w:val="005D40AC"/>
    <w:rsid w:val="005D4DDB"/>
    <w:rsid w:val="005D59EF"/>
    <w:rsid w:val="005D6822"/>
    <w:rsid w:val="005D6966"/>
    <w:rsid w:val="005E101C"/>
    <w:rsid w:val="005E29C7"/>
    <w:rsid w:val="005E45E1"/>
    <w:rsid w:val="005E4923"/>
    <w:rsid w:val="005E4E68"/>
    <w:rsid w:val="005E575D"/>
    <w:rsid w:val="005E614F"/>
    <w:rsid w:val="005E7641"/>
    <w:rsid w:val="005E7730"/>
    <w:rsid w:val="005E7DE3"/>
    <w:rsid w:val="005E7FA5"/>
    <w:rsid w:val="005F0A92"/>
    <w:rsid w:val="005F1A48"/>
    <w:rsid w:val="005F215C"/>
    <w:rsid w:val="005F283C"/>
    <w:rsid w:val="005F2AE8"/>
    <w:rsid w:val="005F3E89"/>
    <w:rsid w:val="005F6184"/>
    <w:rsid w:val="005F6355"/>
    <w:rsid w:val="005F6DEC"/>
    <w:rsid w:val="00600F51"/>
    <w:rsid w:val="006024C9"/>
    <w:rsid w:val="00602766"/>
    <w:rsid w:val="006027E9"/>
    <w:rsid w:val="00603285"/>
    <w:rsid w:val="006078A9"/>
    <w:rsid w:val="00607D81"/>
    <w:rsid w:val="00610998"/>
    <w:rsid w:val="006111CC"/>
    <w:rsid w:val="00612999"/>
    <w:rsid w:val="0062189D"/>
    <w:rsid w:val="00623B95"/>
    <w:rsid w:val="00623D5A"/>
    <w:rsid w:val="0062451D"/>
    <w:rsid w:val="00625505"/>
    <w:rsid w:val="006317F6"/>
    <w:rsid w:val="00632E91"/>
    <w:rsid w:val="00640316"/>
    <w:rsid w:val="00641486"/>
    <w:rsid w:val="006416FD"/>
    <w:rsid w:val="00641914"/>
    <w:rsid w:val="0064393D"/>
    <w:rsid w:val="00643D95"/>
    <w:rsid w:val="00646A36"/>
    <w:rsid w:val="00646FC1"/>
    <w:rsid w:val="00647419"/>
    <w:rsid w:val="00647963"/>
    <w:rsid w:val="00653A44"/>
    <w:rsid w:val="00653A6C"/>
    <w:rsid w:val="00653DDF"/>
    <w:rsid w:val="006545E3"/>
    <w:rsid w:val="00654D29"/>
    <w:rsid w:val="00654E46"/>
    <w:rsid w:val="00655180"/>
    <w:rsid w:val="0065524A"/>
    <w:rsid w:val="00655252"/>
    <w:rsid w:val="00657E22"/>
    <w:rsid w:val="00660064"/>
    <w:rsid w:val="006601C3"/>
    <w:rsid w:val="00660FDC"/>
    <w:rsid w:val="00661944"/>
    <w:rsid w:val="00662C52"/>
    <w:rsid w:val="00666C05"/>
    <w:rsid w:val="00666EDF"/>
    <w:rsid w:val="00667AF3"/>
    <w:rsid w:val="00672B3C"/>
    <w:rsid w:val="006746D7"/>
    <w:rsid w:val="00677582"/>
    <w:rsid w:val="00677D18"/>
    <w:rsid w:val="00677E90"/>
    <w:rsid w:val="006801F9"/>
    <w:rsid w:val="00683CA4"/>
    <w:rsid w:val="00684AC1"/>
    <w:rsid w:val="00684ECC"/>
    <w:rsid w:val="006865FD"/>
    <w:rsid w:val="00687BA1"/>
    <w:rsid w:val="006947AB"/>
    <w:rsid w:val="00695179"/>
    <w:rsid w:val="006965AD"/>
    <w:rsid w:val="006968C7"/>
    <w:rsid w:val="00696955"/>
    <w:rsid w:val="0069727F"/>
    <w:rsid w:val="0069797B"/>
    <w:rsid w:val="006A1911"/>
    <w:rsid w:val="006A1922"/>
    <w:rsid w:val="006A2608"/>
    <w:rsid w:val="006A41F6"/>
    <w:rsid w:val="006A6C43"/>
    <w:rsid w:val="006A7221"/>
    <w:rsid w:val="006A74DE"/>
    <w:rsid w:val="006B0AE1"/>
    <w:rsid w:val="006B1E4A"/>
    <w:rsid w:val="006B2AB5"/>
    <w:rsid w:val="006B2E3D"/>
    <w:rsid w:val="006B318E"/>
    <w:rsid w:val="006B466B"/>
    <w:rsid w:val="006B4D0F"/>
    <w:rsid w:val="006B6FFC"/>
    <w:rsid w:val="006B7A3A"/>
    <w:rsid w:val="006C16B1"/>
    <w:rsid w:val="006C68B3"/>
    <w:rsid w:val="006C78FB"/>
    <w:rsid w:val="006D1E08"/>
    <w:rsid w:val="006D57C2"/>
    <w:rsid w:val="006D6807"/>
    <w:rsid w:val="006D6A50"/>
    <w:rsid w:val="006D73F0"/>
    <w:rsid w:val="006D7AFF"/>
    <w:rsid w:val="006E05FD"/>
    <w:rsid w:val="006E17D3"/>
    <w:rsid w:val="006E2687"/>
    <w:rsid w:val="006E291D"/>
    <w:rsid w:val="006E3434"/>
    <w:rsid w:val="006E3EA3"/>
    <w:rsid w:val="006E5C22"/>
    <w:rsid w:val="006F28EB"/>
    <w:rsid w:val="006F2F39"/>
    <w:rsid w:val="006F3D7C"/>
    <w:rsid w:val="006F4EA4"/>
    <w:rsid w:val="006F5867"/>
    <w:rsid w:val="006F6CD8"/>
    <w:rsid w:val="0070286A"/>
    <w:rsid w:val="00703127"/>
    <w:rsid w:val="00703443"/>
    <w:rsid w:val="00703CC6"/>
    <w:rsid w:val="0070638C"/>
    <w:rsid w:val="00706E9B"/>
    <w:rsid w:val="00711AB9"/>
    <w:rsid w:val="007121C5"/>
    <w:rsid w:val="00714974"/>
    <w:rsid w:val="00721ADD"/>
    <w:rsid w:val="00723097"/>
    <w:rsid w:val="007234C5"/>
    <w:rsid w:val="00723623"/>
    <w:rsid w:val="00723C42"/>
    <w:rsid w:val="00723CBE"/>
    <w:rsid w:val="00723DB1"/>
    <w:rsid w:val="00732D2B"/>
    <w:rsid w:val="00734519"/>
    <w:rsid w:val="007352AC"/>
    <w:rsid w:val="00735A02"/>
    <w:rsid w:val="007443D0"/>
    <w:rsid w:val="007444AD"/>
    <w:rsid w:val="00745FCA"/>
    <w:rsid w:val="00745FFA"/>
    <w:rsid w:val="00746392"/>
    <w:rsid w:val="00746B9A"/>
    <w:rsid w:val="0074753E"/>
    <w:rsid w:val="00747D2D"/>
    <w:rsid w:val="00760C99"/>
    <w:rsid w:val="00763253"/>
    <w:rsid w:val="007633CC"/>
    <w:rsid w:val="00764A43"/>
    <w:rsid w:val="00765BDD"/>
    <w:rsid w:val="0076715B"/>
    <w:rsid w:val="00767603"/>
    <w:rsid w:val="0077225B"/>
    <w:rsid w:val="007722F3"/>
    <w:rsid w:val="00774587"/>
    <w:rsid w:val="007763E0"/>
    <w:rsid w:val="00777073"/>
    <w:rsid w:val="00777759"/>
    <w:rsid w:val="00780EAC"/>
    <w:rsid w:val="00781142"/>
    <w:rsid w:val="00783504"/>
    <w:rsid w:val="00784CF6"/>
    <w:rsid w:val="007850A7"/>
    <w:rsid w:val="0078522A"/>
    <w:rsid w:val="00786FD8"/>
    <w:rsid w:val="00790271"/>
    <w:rsid w:val="00792EB8"/>
    <w:rsid w:val="00793991"/>
    <w:rsid w:val="0079409E"/>
    <w:rsid w:val="00796CB9"/>
    <w:rsid w:val="007976F6"/>
    <w:rsid w:val="007A1CBD"/>
    <w:rsid w:val="007A7162"/>
    <w:rsid w:val="007A766F"/>
    <w:rsid w:val="007B23F1"/>
    <w:rsid w:val="007B6B36"/>
    <w:rsid w:val="007B6F06"/>
    <w:rsid w:val="007B784C"/>
    <w:rsid w:val="007B7F15"/>
    <w:rsid w:val="007C2768"/>
    <w:rsid w:val="007C2BE6"/>
    <w:rsid w:val="007C435E"/>
    <w:rsid w:val="007C54A9"/>
    <w:rsid w:val="007D0365"/>
    <w:rsid w:val="007D05CF"/>
    <w:rsid w:val="007D1352"/>
    <w:rsid w:val="007D496F"/>
    <w:rsid w:val="007E2194"/>
    <w:rsid w:val="007E37A5"/>
    <w:rsid w:val="007F0959"/>
    <w:rsid w:val="007F0C74"/>
    <w:rsid w:val="0080098D"/>
    <w:rsid w:val="00803CC0"/>
    <w:rsid w:val="00804D42"/>
    <w:rsid w:val="00804E28"/>
    <w:rsid w:val="008052EF"/>
    <w:rsid w:val="0080755B"/>
    <w:rsid w:val="0081270D"/>
    <w:rsid w:val="00814ABE"/>
    <w:rsid w:val="00817304"/>
    <w:rsid w:val="00817CBC"/>
    <w:rsid w:val="00820A3F"/>
    <w:rsid w:val="00822FE4"/>
    <w:rsid w:val="00823122"/>
    <w:rsid w:val="0082591D"/>
    <w:rsid w:val="0083267D"/>
    <w:rsid w:val="00832E92"/>
    <w:rsid w:val="00833FA4"/>
    <w:rsid w:val="00837416"/>
    <w:rsid w:val="0083790F"/>
    <w:rsid w:val="00842D8F"/>
    <w:rsid w:val="008461BE"/>
    <w:rsid w:val="00847579"/>
    <w:rsid w:val="00850600"/>
    <w:rsid w:val="00851AA7"/>
    <w:rsid w:val="00851EB1"/>
    <w:rsid w:val="0085234F"/>
    <w:rsid w:val="00853EEB"/>
    <w:rsid w:val="008541C0"/>
    <w:rsid w:val="008572E0"/>
    <w:rsid w:val="00860050"/>
    <w:rsid w:val="00860E6F"/>
    <w:rsid w:val="008624F2"/>
    <w:rsid w:val="00863943"/>
    <w:rsid w:val="0086681C"/>
    <w:rsid w:val="00866B78"/>
    <w:rsid w:val="00866B87"/>
    <w:rsid w:val="00867288"/>
    <w:rsid w:val="008732FA"/>
    <w:rsid w:val="00874756"/>
    <w:rsid w:val="00875FB6"/>
    <w:rsid w:val="00876115"/>
    <w:rsid w:val="00876DBF"/>
    <w:rsid w:val="00880485"/>
    <w:rsid w:val="008809C2"/>
    <w:rsid w:val="00881A85"/>
    <w:rsid w:val="00882F71"/>
    <w:rsid w:val="008832EE"/>
    <w:rsid w:val="00883C83"/>
    <w:rsid w:val="00893269"/>
    <w:rsid w:val="008946E6"/>
    <w:rsid w:val="00895933"/>
    <w:rsid w:val="008959C7"/>
    <w:rsid w:val="008971E3"/>
    <w:rsid w:val="008A09CC"/>
    <w:rsid w:val="008A4A92"/>
    <w:rsid w:val="008A5697"/>
    <w:rsid w:val="008A6D61"/>
    <w:rsid w:val="008A7CAA"/>
    <w:rsid w:val="008A7D68"/>
    <w:rsid w:val="008A7F8A"/>
    <w:rsid w:val="008B006B"/>
    <w:rsid w:val="008B2026"/>
    <w:rsid w:val="008B2230"/>
    <w:rsid w:val="008B2E40"/>
    <w:rsid w:val="008B3217"/>
    <w:rsid w:val="008B5782"/>
    <w:rsid w:val="008B5DA3"/>
    <w:rsid w:val="008B635D"/>
    <w:rsid w:val="008B63C3"/>
    <w:rsid w:val="008B73EF"/>
    <w:rsid w:val="008B7A2D"/>
    <w:rsid w:val="008C148E"/>
    <w:rsid w:val="008C4777"/>
    <w:rsid w:val="008C5AE4"/>
    <w:rsid w:val="008C6470"/>
    <w:rsid w:val="008C7ECC"/>
    <w:rsid w:val="008D0300"/>
    <w:rsid w:val="008D11BE"/>
    <w:rsid w:val="008D1BBF"/>
    <w:rsid w:val="008D398C"/>
    <w:rsid w:val="008D42A5"/>
    <w:rsid w:val="008D6A0F"/>
    <w:rsid w:val="008D6D0F"/>
    <w:rsid w:val="008E001C"/>
    <w:rsid w:val="008E29FF"/>
    <w:rsid w:val="008E2A64"/>
    <w:rsid w:val="008E2F31"/>
    <w:rsid w:val="008E35D5"/>
    <w:rsid w:val="008E55E5"/>
    <w:rsid w:val="008F3F24"/>
    <w:rsid w:val="008F484C"/>
    <w:rsid w:val="008F4C16"/>
    <w:rsid w:val="008F5D4E"/>
    <w:rsid w:val="008F6B54"/>
    <w:rsid w:val="0090051C"/>
    <w:rsid w:val="00901245"/>
    <w:rsid w:val="0090126F"/>
    <w:rsid w:val="0090178E"/>
    <w:rsid w:val="009020C1"/>
    <w:rsid w:val="00904D9B"/>
    <w:rsid w:val="0091186F"/>
    <w:rsid w:val="00912A21"/>
    <w:rsid w:val="00912DDB"/>
    <w:rsid w:val="00913876"/>
    <w:rsid w:val="0091388D"/>
    <w:rsid w:val="009162F9"/>
    <w:rsid w:val="00916D34"/>
    <w:rsid w:val="00917419"/>
    <w:rsid w:val="00917684"/>
    <w:rsid w:val="0092200F"/>
    <w:rsid w:val="0092207E"/>
    <w:rsid w:val="0092589E"/>
    <w:rsid w:val="0093041E"/>
    <w:rsid w:val="00932B4A"/>
    <w:rsid w:val="00933C6F"/>
    <w:rsid w:val="00937441"/>
    <w:rsid w:val="00943053"/>
    <w:rsid w:val="00943875"/>
    <w:rsid w:val="00944D84"/>
    <w:rsid w:val="009457F4"/>
    <w:rsid w:val="00945BD8"/>
    <w:rsid w:val="00946540"/>
    <w:rsid w:val="00952AC8"/>
    <w:rsid w:val="00952B6A"/>
    <w:rsid w:val="009544E3"/>
    <w:rsid w:val="00954BE1"/>
    <w:rsid w:val="00954E7F"/>
    <w:rsid w:val="0095783A"/>
    <w:rsid w:val="00957B47"/>
    <w:rsid w:val="009639D2"/>
    <w:rsid w:val="00972B97"/>
    <w:rsid w:val="00974C14"/>
    <w:rsid w:val="009758C0"/>
    <w:rsid w:val="0097787A"/>
    <w:rsid w:val="009809DD"/>
    <w:rsid w:val="009834A2"/>
    <w:rsid w:val="009837A2"/>
    <w:rsid w:val="009842F6"/>
    <w:rsid w:val="00984D1D"/>
    <w:rsid w:val="00986C56"/>
    <w:rsid w:val="00987618"/>
    <w:rsid w:val="0098784C"/>
    <w:rsid w:val="009918F3"/>
    <w:rsid w:val="009933E7"/>
    <w:rsid w:val="00993A2C"/>
    <w:rsid w:val="009946A3"/>
    <w:rsid w:val="00996950"/>
    <w:rsid w:val="009A39EF"/>
    <w:rsid w:val="009A3D4B"/>
    <w:rsid w:val="009A419C"/>
    <w:rsid w:val="009A4418"/>
    <w:rsid w:val="009A522E"/>
    <w:rsid w:val="009A53EF"/>
    <w:rsid w:val="009A5DBA"/>
    <w:rsid w:val="009A6A21"/>
    <w:rsid w:val="009B04CA"/>
    <w:rsid w:val="009B109D"/>
    <w:rsid w:val="009B10D8"/>
    <w:rsid w:val="009B2AC7"/>
    <w:rsid w:val="009B3429"/>
    <w:rsid w:val="009B3753"/>
    <w:rsid w:val="009B37BF"/>
    <w:rsid w:val="009B3957"/>
    <w:rsid w:val="009B6BB4"/>
    <w:rsid w:val="009C03D5"/>
    <w:rsid w:val="009C30C7"/>
    <w:rsid w:val="009C4779"/>
    <w:rsid w:val="009C64C8"/>
    <w:rsid w:val="009C7870"/>
    <w:rsid w:val="009D12BF"/>
    <w:rsid w:val="009D184E"/>
    <w:rsid w:val="009D3BEC"/>
    <w:rsid w:val="009D403D"/>
    <w:rsid w:val="009D4D26"/>
    <w:rsid w:val="009D553E"/>
    <w:rsid w:val="009D55C3"/>
    <w:rsid w:val="009E2556"/>
    <w:rsid w:val="009E2EBD"/>
    <w:rsid w:val="009E3FD1"/>
    <w:rsid w:val="009E437A"/>
    <w:rsid w:val="009E7A29"/>
    <w:rsid w:val="009F0080"/>
    <w:rsid w:val="009F2D72"/>
    <w:rsid w:val="009F381B"/>
    <w:rsid w:val="009F470F"/>
    <w:rsid w:val="009F57E5"/>
    <w:rsid w:val="009F7350"/>
    <w:rsid w:val="00A00928"/>
    <w:rsid w:val="00A00A49"/>
    <w:rsid w:val="00A0124D"/>
    <w:rsid w:val="00A0134B"/>
    <w:rsid w:val="00A02B33"/>
    <w:rsid w:val="00A032D9"/>
    <w:rsid w:val="00A03384"/>
    <w:rsid w:val="00A057C3"/>
    <w:rsid w:val="00A06662"/>
    <w:rsid w:val="00A07774"/>
    <w:rsid w:val="00A110FA"/>
    <w:rsid w:val="00A118E8"/>
    <w:rsid w:val="00A122A1"/>
    <w:rsid w:val="00A14164"/>
    <w:rsid w:val="00A16A5D"/>
    <w:rsid w:val="00A16D46"/>
    <w:rsid w:val="00A205A2"/>
    <w:rsid w:val="00A20B49"/>
    <w:rsid w:val="00A25B3D"/>
    <w:rsid w:val="00A26048"/>
    <w:rsid w:val="00A26226"/>
    <w:rsid w:val="00A30AE2"/>
    <w:rsid w:val="00A34FF4"/>
    <w:rsid w:val="00A35608"/>
    <w:rsid w:val="00A36EE0"/>
    <w:rsid w:val="00A37224"/>
    <w:rsid w:val="00A37313"/>
    <w:rsid w:val="00A41FBE"/>
    <w:rsid w:val="00A42BE3"/>
    <w:rsid w:val="00A42D32"/>
    <w:rsid w:val="00A43B0C"/>
    <w:rsid w:val="00A507C9"/>
    <w:rsid w:val="00A52C88"/>
    <w:rsid w:val="00A531FB"/>
    <w:rsid w:val="00A554ED"/>
    <w:rsid w:val="00A65E9B"/>
    <w:rsid w:val="00A67C09"/>
    <w:rsid w:val="00A719A3"/>
    <w:rsid w:val="00A71EB4"/>
    <w:rsid w:val="00A72104"/>
    <w:rsid w:val="00A72CDE"/>
    <w:rsid w:val="00A730BC"/>
    <w:rsid w:val="00A73D65"/>
    <w:rsid w:val="00A81FB9"/>
    <w:rsid w:val="00A83F1D"/>
    <w:rsid w:val="00A8509A"/>
    <w:rsid w:val="00A85598"/>
    <w:rsid w:val="00A87BDB"/>
    <w:rsid w:val="00A87C9C"/>
    <w:rsid w:val="00A90C7A"/>
    <w:rsid w:val="00A935C4"/>
    <w:rsid w:val="00A94630"/>
    <w:rsid w:val="00A96B8F"/>
    <w:rsid w:val="00AA2C0A"/>
    <w:rsid w:val="00AA490C"/>
    <w:rsid w:val="00AA5EFE"/>
    <w:rsid w:val="00AB05B1"/>
    <w:rsid w:val="00AB0D1B"/>
    <w:rsid w:val="00AB2B25"/>
    <w:rsid w:val="00AB30D5"/>
    <w:rsid w:val="00AB3886"/>
    <w:rsid w:val="00AB435C"/>
    <w:rsid w:val="00AB4F80"/>
    <w:rsid w:val="00AB6746"/>
    <w:rsid w:val="00AC2AB6"/>
    <w:rsid w:val="00AC3D29"/>
    <w:rsid w:val="00AC456C"/>
    <w:rsid w:val="00AD0871"/>
    <w:rsid w:val="00AD0EA1"/>
    <w:rsid w:val="00AD12DB"/>
    <w:rsid w:val="00AD2DDC"/>
    <w:rsid w:val="00AD5762"/>
    <w:rsid w:val="00AD6E1E"/>
    <w:rsid w:val="00AE01B5"/>
    <w:rsid w:val="00AE1E62"/>
    <w:rsid w:val="00AE70C0"/>
    <w:rsid w:val="00AE73E3"/>
    <w:rsid w:val="00AF0186"/>
    <w:rsid w:val="00AF181B"/>
    <w:rsid w:val="00AF1C6D"/>
    <w:rsid w:val="00AF21A0"/>
    <w:rsid w:val="00AF404A"/>
    <w:rsid w:val="00B0005B"/>
    <w:rsid w:val="00B00113"/>
    <w:rsid w:val="00B012FF"/>
    <w:rsid w:val="00B0172D"/>
    <w:rsid w:val="00B01C62"/>
    <w:rsid w:val="00B02199"/>
    <w:rsid w:val="00B03932"/>
    <w:rsid w:val="00B05CFB"/>
    <w:rsid w:val="00B127AE"/>
    <w:rsid w:val="00B1487D"/>
    <w:rsid w:val="00B14B40"/>
    <w:rsid w:val="00B152CB"/>
    <w:rsid w:val="00B15544"/>
    <w:rsid w:val="00B155A2"/>
    <w:rsid w:val="00B1581B"/>
    <w:rsid w:val="00B16381"/>
    <w:rsid w:val="00B175C9"/>
    <w:rsid w:val="00B2019C"/>
    <w:rsid w:val="00B20C70"/>
    <w:rsid w:val="00B22352"/>
    <w:rsid w:val="00B227A1"/>
    <w:rsid w:val="00B22DA8"/>
    <w:rsid w:val="00B239F7"/>
    <w:rsid w:val="00B24163"/>
    <w:rsid w:val="00B24253"/>
    <w:rsid w:val="00B24327"/>
    <w:rsid w:val="00B2465F"/>
    <w:rsid w:val="00B266EE"/>
    <w:rsid w:val="00B33CC2"/>
    <w:rsid w:val="00B343C0"/>
    <w:rsid w:val="00B34CF1"/>
    <w:rsid w:val="00B36DE9"/>
    <w:rsid w:val="00B371BE"/>
    <w:rsid w:val="00B378F9"/>
    <w:rsid w:val="00B403A5"/>
    <w:rsid w:val="00B43027"/>
    <w:rsid w:val="00B434ED"/>
    <w:rsid w:val="00B43731"/>
    <w:rsid w:val="00B43959"/>
    <w:rsid w:val="00B43CDB"/>
    <w:rsid w:val="00B44CAF"/>
    <w:rsid w:val="00B46214"/>
    <w:rsid w:val="00B467B9"/>
    <w:rsid w:val="00B46928"/>
    <w:rsid w:val="00B479A8"/>
    <w:rsid w:val="00B47C08"/>
    <w:rsid w:val="00B517B0"/>
    <w:rsid w:val="00B51C4E"/>
    <w:rsid w:val="00B528D7"/>
    <w:rsid w:val="00B56A76"/>
    <w:rsid w:val="00B64394"/>
    <w:rsid w:val="00B66A75"/>
    <w:rsid w:val="00B67838"/>
    <w:rsid w:val="00B70464"/>
    <w:rsid w:val="00B71B0D"/>
    <w:rsid w:val="00B74837"/>
    <w:rsid w:val="00B75C34"/>
    <w:rsid w:val="00B75DEA"/>
    <w:rsid w:val="00B761CD"/>
    <w:rsid w:val="00B83BE2"/>
    <w:rsid w:val="00B909B2"/>
    <w:rsid w:val="00B92741"/>
    <w:rsid w:val="00B92F94"/>
    <w:rsid w:val="00B9301F"/>
    <w:rsid w:val="00B94820"/>
    <w:rsid w:val="00B94AE5"/>
    <w:rsid w:val="00B95173"/>
    <w:rsid w:val="00B96AF4"/>
    <w:rsid w:val="00B97E57"/>
    <w:rsid w:val="00B97E76"/>
    <w:rsid w:val="00BA034D"/>
    <w:rsid w:val="00BA3084"/>
    <w:rsid w:val="00BA36CD"/>
    <w:rsid w:val="00BA4AC4"/>
    <w:rsid w:val="00BA4AFF"/>
    <w:rsid w:val="00BA7B26"/>
    <w:rsid w:val="00BA7BBC"/>
    <w:rsid w:val="00BB078A"/>
    <w:rsid w:val="00BB2B27"/>
    <w:rsid w:val="00BB2C3A"/>
    <w:rsid w:val="00BB32C3"/>
    <w:rsid w:val="00BB458F"/>
    <w:rsid w:val="00BB66AF"/>
    <w:rsid w:val="00BC0868"/>
    <w:rsid w:val="00BC0BB5"/>
    <w:rsid w:val="00BC14A8"/>
    <w:rsid w:val="00BC15EE"/>
    <w:rsid w:val="00BC2583"/>
    <w:rsid w:val="00BC4F8E"/>
    <w:rsid w:val="00BC6918"/>
    <w:rsid w:val="00BC6BDB"/>
    <w:rsid w:val="00BC786B"/>
    <w:rsid w:val="00BD10ED"/>
    <w:rsid w:val="00BD12A0"/>
    <w:rsid w:val="00BD135D"/>
    <w:rsid w:val="00BD1718"/>
    <w:rsid w:val="00BD5AB9"/>
    <w:rsid w:val="00BE5165"/>
    <w:rsid w:val="00BF42D3"/>
    <w:rsid w:val="00BF5EC7"/>
    <w:rsid w:val="00BF648E"/>
    <w:rsid w:val="00C00225"/>
    <w:rsid w:val="00C01188"/>
    <w:rsid w:val="00C02292"/>
    <w:rsid w:val="00C025F9"/>
    <w:rsid w:val="00C027D5"/>
    <w:rsid w:val="00C0330C"/>
    <w:rsid w:val="00C044AF"/>
    <w:rsid w:val="00C04E45"/>
    <w:rsid w:val="00C05282"/>
    <w:rsid w:val="00C05675"/>
    <w:rsid w:val="00C064B4"/>
    <w:rsid w:val="00C07108"/>
    <w:rsid w:val="00C07272"/>
    <w:rsid w:val="00C11A90"/>
    <w:rsid w:val="00C12075"/>
    <w:rsid w:val="00C14786"/>
    <w:rsid w:val="00C20F09"/>
    <w:rsid w:val="00C23831"/>
    <w:rsid w:val="00C240D6"/>
    <w:rsid w:val="00C253A5"/>
    <w:rsid w:val="00C26D66"/>
    <w:rsid w:val="00C274BA"/>
    <w:rsid w:val="00C31C10"/>
    <w:rsid w:val="00C34CB1"/>
    <w:rsid w:val="00C36D9D"/>
    <w:rsid w:val="00C37E40"/>
    <w:rsid w:val="00C413E3"/>
    <w:rsid w:val="00C449F3"/>
    <w:rsid w:val="00C45205"/>
    <w:rsid w:val="00C46BC4"/>
    <w:rsid w:val="00C46CFA"/>
    <w:rsid w:val="00C471CA"/>
    <w:rsid w:val="00C47804"/>
    <w:rsid w:val="00C50C8F"/>
    <w:rsid w:val="00C536E5"/>
    <w:rsid w:val="00C54CF3"/>
    <w:rsid w:val="00C5604A"/>
    <w:rsid w:val="00C56AFE"/>
    <w:rsid w:val="00C57C90"/>
    <w:rsid w:val="00C6278B"/>
    <w:rsid w:val="00C66624"/>
    <w:rsid w:val="00C669FB"/>
    <w:rsid w:val="00C66B89"/>
    <w:rsid w:val="00C70756"/>
    <w:rsid w:val="00C755E4"/>
    <w:rsid w:val="00C83A88"/>
    <w:rsid w:val="00C83E08"/>
    <w:rsid w:val="00C854C1"/>
    <w:rsid w:val="00C863D8"/>
    <w:rsid w:val="00C86582"/>
    <w:rsid w:val="00C91377"/>
    <w:rsid w:val="00C93724"/>
    <w:rsid w:val="00C94719"/>
    <w:rsid w:val="00C94C12"/>
    <w:rsid w:val="00C94DFE"/>
    <w:rsid w:val="00C95260"/>
    <w:rsid w:val="00C952A2"/>
    <w:rsid w:val="00CA2028"/>
    <w:rsid w:val="00CA2498"/>
    <w:rsid w:val="00CA3D6E"/>
    <w:rsid w:val="00CA50A2"/>
    <w:rsid w:val="00CA5BA9"/>
    <w:rsid w:val="00CA6DA2"/>
    <w:rsid w:val="00CA7843"/>
    <w:rsid w:val="00CB0696"/>
    <w:rsid w:val="00CB599B"/>
    <w:rsid w:val="00CB665B"/>
    <w:rsid w:val="00CC326B"/>
    <w:rsid w:val="00CC584E"/>
    <w:rsid w:val="00CC6725"/>
    <w:rsid w:val="00CC6F12"/>
    <w:rsid w:val="00CC78D7"/>
    <w:rsid w:val="00CD0348"/>
    <w:rsid w:val="00CD1418"/>
    <w:rsid w:val="00CD2BDB"/>
    <w:rsid w:val="00CD6E88"/>
    <w:rsid w:val="00CD7AA9"/>
    <w:rsid w:val="00CE126D"/>
    <w:rsid w:val="00CE44FA"/>
    <w:rsid w:val="00CE6119"/>
    <w:rsid w:val="00CE64C8"/>
    <w:rsid w:val="00CE77CE"/>
    <w:rsid w:val="00CE7931"/>
    <w:rsid w:val="00CF00D4"/>
    <w:rsid w:val="00CF12F3"/>
    <w:rsid w:val="00CF1AB7"/>
    <w:rsid w:val="00CF47F6"/>
    <w:rsid w:val="00CF4F44"/>
    <w:rsid w:val="00CF531F"/>
    <w:rsid w:val="00CF63BE"/>
    <w:rsid w:val="00CF6E54"/>
    <w:rsid w:val="00CF72AD"/>
    <w:rsid w:val="00D00F42"/>
    <w:rsid w:val="00D02779"/>
    <w:rsid w:val="00D03374"/>
    <w:rsid w:val="00D04DD1"/>
    <w:rsid w:val="00D05427"/>
    <w:rsid w:val="00D0580D"/>
    <w:rsid w:val="00D139E0"/>
    <w:rsid w:val="00D140E0"/>
    <w:rsid w:val="00D1542A"/>
    <w:rsid w:val="00D15FE5"/>
    <w:rsid w:val="00D171CF"/>
    <w:rsid w:val="00D175D9"/>
    <w:rsid w:val="00D17BBF"/>
    <w:rsid w:val="00D21550"/>
    <w:rsid w:val="00D21C42"/>
    <w:rsid w:val="00D26425"/>
    <w:rsid w:val="00D30388"/>
    <w:rsid w:val="00D33079"/>
    <w:rsid w:val="00D337B8"/>
    <w:rsid w:val="00D362F8"/>
    <w:rsid w:val="00D40038"/>
    <w:rsid w:val="00D4071A"/>
    <w:rsid w:val="00D407D4"/>
    <w:rsid w:val="00D42085"/>
    <w:rsid w:val="00D427FD"/>
    <w:rsid w:val="00D42B17"/>
    <w:rsid w:val="00D4594A"/>
    <w:rsid w:val="00D47C61"/>
    <w:rsid w:val="00D51034"/>
    <w:rsid w:val="00D511DE"/>
    <w:rsid w:val="00D5162C"/>
    <w:rsid w:val="00D5278B"/>
    <w:rsid w:val="00D56DC6"/>
    <w:rsid w:val="00D6375E"/>
    <w:rsid w:val="00D6397F"/>
    <w:rsid w:val="00D64E2F"/>
    <w:rsid w:val="00D662C5"/>
    <w:rsid w:val="00D674A9"/>
    <w:rsid w:val="00D71FE6"/>
    <w:rsid w:val="00D73443"/>
    <w:rsid w:val="00D7354F"/>
    <w:rsid w:val="00D7392F"/>
    <w:rsid w:val="00D73A38"/>
    <w:rsid w:val="00D73C16"/>
    <w:rsid w:val="00D76C10"/>
    <w:rsid w:val="00D80F14"/>
    <w:rsid w:val="00D82290"/>
    <w:rsid w:val="00D83BD1"/>
    <w:rsid w:val="00D840ED"/>
    <w:rsid w:val="00D8458F"/>
    <w:rsid w:val="00D904BA"/>
    <w:rsid w:val="00D90873"/>
    <w:rsid w:val="00D91E5E"/>
    <w:rsid w:val="00D92451"/>
    <w:rsid w:val="00D93FDF"/>
    <w:rsid w:val="00D959D5"/>
    <w:rsid w:val="00D972EF"/>
    <w:rsid w:val="00DA25C9"/>
    <w:rsid w:val="00DA316C"/>
    <w:rsid w:val="00DA465F"/>
    <w:rsid w:val="00DA50D5"/>
    <w:rsid w:val="00DA5FCA"/>
    <w:rsid w:val="00DA659C"/>
    <w:rsid w:val="00DA690A"/>
    <w:rsid w:val="00DB1AE5"/>
    <w:rsid w:val="00DB26E1"/>
    <w:rsid w:val="00DB3243"/>
    <w:rsid w:val="00DB471B"/>
    <w:rsid w:val="00DC0AF0"/>
    <w:rsid w:val="00DC1B6B"/>
    <w:rsid w:val="00DC2EE9"/>
    <w:rsid w:val="00DC4EFA"/>
    <w:rsid w:val="00DC50AF"/>
    <w:rsid w:val="00DC60AA"/>
    <w:rsid w:val="00DC7599"/>
    <w:rsid w:val="00DC79CF"/>
    <w:rsid w:val="00DD04C1"/>
    <w:rsid w:val="00DD1324"/>
    <w:rsid w:val="00DD2047"/>
    <w:rsid w:val="00DD6E2F"/>
    <w:rsid w:val="00DE17B5"/>
    <w:rsid w:val="00DE4918"/>
    <w:rsid w:val="00DE60CF"/>
    <w:rsid w:val="00DE6AD3"/>
    <w:rsid w:val="00DE7069"/>
    <w:rsid w:val="00DE716F"/>
    <w:rsid w:val="00DF0F74"/>
    <w:rsid w:val="00DF1DD4"/>
    <w:rsid w:val="00DF47A1"/>
    <w:rsid w:val="00DF4ACD"/>
    <w:rsid w:val="00DF5346"/>
    <w:rsid w:val="00E00504"/>
    <w:rsid w:val="00E01C8B"/>
    <w:rsid w:val="00E05535"/>
    <w:rsid w:val="00E0591F"/>
    <w:rsid w:val="00E0663F"/>
    <w:rsid w:val="00E07CD0"/>
    <w:rsid w:val="00E1201E"/>
    <w:rsid w:val="00E136D6"/>
    <w:rsid w:val="00E14D10"/>
    <w:rsid w:val="00E1715B"/>
    <w:rsid w:val="00E17452"/>
    <w:rsid w:val="00E17C55"/>
    <w:rsid w:val="00E23F68"/>
    <w:rsid w:val="00E240DD"/>
    <w:rsid w:val="00E24FE7"/>
    <w:rsid w:val="00E254C2"/>
    <w:rsid w:val="00E274BB"/>
    <w:rsid w:val="00E31853"/>
    <w:rsid w:val="00E3441E"/>
    <w:rsid w:val="00E345C5"/>
    <w:rsid w:val="00E34D64"/>
    <w:rsid w:val="00E35BC1"/>
    <w:rsid w:val="00E35BD1"/>
    <w:rsid w:val="00E408CD"/>
    <w:rsid w:val="00E4095E"/>
    <w:rsid w:val="00E41D1D"/>
    <w:rsid w:val="00E47C1B"/>
    <w:rsid w:val="00E50467"/>
    <w:rsid w:val="00E50BE9"/>
    <w:rsid w:val="00E50D24"/>
    <w:rsid w:val="00E51F26"/>
    <w:rsid w:val="00E55851"/>
    <w:rsid w:val="00E565C4"/>
    <w:rsid w:val="00E5668A"/>
    <w:rsid w:val="00E56A1C"/>
    <w:rsid w:val="00E57CCD"/>
    <w:rsid w:val="00E606B6"/>
    <w:rsid w:val="00E6246D"/>
    <w:rsid w:val="00E62691"/>
    <w:rsid w:val="00E62A05"/>
    <w:rsid w:val="00E62B63"/>
    <w:rsid w:val="00E63277"/>
    <w:rsid w:val="00E65CE0"/>
    <w:rsid w:val="00E73F62"/>
    <w:rsid w:val="00E76035"/>
    <w:rsid w:val="00E76AF8"/>
    <w:rsid w:val="00E76F14"/>
    <w:rsid w:val="00E7741D"/>
    <w:rsid w:val="00E7789F"/>
    <w:rsid w:val="00E811E6"/>
    <w:rsid w:val="00E81AA6"/>
    <w:rsid w:val="00E81D5E"/>
    <w:rsid w:val="00E81F9C"/>
    <w:rsid w:val="00E85007"/>
    <w:rsid w:val="00E85739"/>
    <w:rsid w:val="00E86338"/>
    <w:rsid w:val="00E8748A"/>
    <w:rsid w:val="00E87A8A"/>
    <w:rsid w:val="00E90248"/>
    <w:rsid w:val="00E923BE"/>
    <w:rsid w:val="00E9547C"/>
    <w:rsid w:val="00E95886"/>
    <w:rsid w:val="00E95C6D"/>
    <w:rsid w:val="00E9664B"/>
    <w:rsid w:val="00E96CE5"/>
    <w:rsid w:val="00EA10A4"/>
    <w:rsid w:val="00EA18A3"/>
    <w:rsid w:val="00EA4516"/>
    <w:rsid w:val="00EA4D3F"/>
    <w:rsid w:val="00EA7D47"/>
    <w:rsid w:val="00EB2783"/>
    <w:rsid w:val="00EB31A0"/>
    <w:rsid w:val="00EB3A04"/>
    <w:rsid w:val="00EB4DD8"/>
    <w:rsid w:val="00EB5311"/>
    <w:rsid w:val="00EB5D7A"/>
    <w:rsid w:val="00EB64FD"/>
    <w:rsid w:val="00EB6719"/>
    <w:rsid w:val="00EB6B33"/>
    <w:rsid w:val="00EB724A"/>
    <w:rsid w:val="00EB7577"/>
    <w:rsid w:val="00EC1009"/>
    <w:rsid w:val="00EC275D"/>
    <w:rsid w:val="00EC2E25"/>
    <w:rsid w:val="00EC5C63"/>
    <w:rsid w:val="00EC6A98"/>
    <w:rsid w:val="00EC6C03"/>
    <w:rsid w:val="00EC70F1"/>
    <w:rsid w:val="00EC78DE"/>
    <w:rsid w:val="00ED5052"/>
    <w:rsid w:val="00ED51DB"/>
    <w:rsid w:val="00ED73C3"/>
    <w:rsid w:val="00EE046C"/>
    <w:rsid w:val="00EE0ACA"/>
    <w:rsid w:val="00EE1790"/>
    <w:rsid w:val="00EE3831"/>
    <w:rsid w:val="00EE5BBF"/>
    <w:rsid w:val="00EE731B"/>
    <w:rsid w:val="00EF0487"/>
    <w:rsid w:val="00EF2BF9"/>
    <w:rsid w:val="00EF4B10"/>
    <w:rsid w:val="00EF5CA1"/>
    <w:rsid w:val="00EF744F"/>
    <w:rsid w:val="00F0482B"/>
    <w:rsid w:val="00F05715"/>
    <w:rsid w:val="00F059E6"/>
    <w:rsid w:val="00F05C9E"/>
    <w:rsid w:val="00F05F39"/>
    <w:rsid w:val="00F10DA9"/>
    <w:rsid w:val="00F120B9"/>
    <w:rsid w:val="00F12236"/>
    <w:rsid w:val="00F128A4"/>
    <w:rsid w:val="00F22461"/>
    <w:rsid w:val="00F24DA2"/>
    <w:rsid w:val="00F25577"/>
    <w:rsid w:val="00F25BC2"/>
    <w:rsid w:val="00F26DE9"/>
    <w:rsid w:val="00F26EB4"/>
    <w:rsid w:val="00F27EC7"/>
    <w:rsid w:val="00F30E69"/>
    <w:rsid w:val="00F316F7"/>
    <w:rsid w:val="00F31847"/>
    <w:rsid w:val="00F31A1B"/>
    <w:rsid w:val="00F33183"/>
    <w:rsid w:val="00F33CA8"/>
    <w:rsid w:val="00F342F0"/>
    <w:rsid w:val="00F344C0"/>
    <w:rsid w:val="00F35096"/>
    <w:rsid w:val="00F3569B"/>
    <w:rsid w:val="00F35AEF"/>
    <w:rsid w:val="00F37E2B"/>
    <w:rsid w:val="00F42895"/>
    <w:rsid w:val="00F435B4"/>
    <w:rsid w:val="00F440EB"/>
    <w:rsid w:val="00F45266"/>
    <w:rsid w:val="00F46C80"/>
    <w:rsid w:val="00F5066C"/>
    <w:rsid w:val="00F5103B"/>
    <w:rsid w:val="00F52523"/>
    <w:rsid w:val="00F539C0"/>
    <w:rsid w:val="00F544F0"/>
    <w:rsid w:val="00F54697"/>
    <w:rsid w:val="00F5535D"/>
    <w:rsid w:val="00F56015"/>
    <w:rsid w:val="00F60611"/>
    <w:rsid w:val="00F6185B"/>
    <w:rsid w:val="00F61C28"/>
    <w:rsid w:val="00F6484D"/>
    <w:rsid w:val="00F73173"/>
    <w:rsid w:val="00F737A8"/>
    <w:rsid w:val="00F73EB0"/>
    <w:rsid w:val="00F75D4E"/>
    <w:rsid w:val="00F80B44"/>
    <w:rsid w:val="00F83DE0"/>
    <w:rsid w:val="00F86017"/>
    <w:rsid w:val="00F86750"/>
    <w:rsid w:val="00F8697F"/>
    <w:rsid w:val="00F86EBD"/>
    <w:rsid w:val="00F90DDF"/>
    <w:rsid w:val="00F9292D"/>
    <w:rsid w:val="00F954D8"/>
    <w:rsid w:val="00F96D34"/>
    <w:rsid w:val="00F971C3"/>
    <w:rsid w:val="00FA0667"/>
    <w:rsid w:val="00FA1078"/>
    <w:rsid w:val="00FA4320"/>
    <w:rsid w:val="00FA5BBB"/>
    <w:rsid w:val="00FA6639"/>
    <w:rsid w:val="00FA798E"/>
    <w:rsid w:val="00FA7CE0"/>
    <w:rsid w:val="00FA7D36"/>
    <w:rsid w:val="00FB1857"/>
    <w:rsid w:val="00FB5DD5"/>
    <w:rsid w:val="00FB5F48"/>
    <w:rsid w:val="00FB71EA"/>
    <w:rsid w:val="00FC31C5"/>
    <w:rsid w:val="00FC344F"/>
    <w:rsid w:val="00FC4639"/>
    <w:rsid w:val="00FC6F7D"/>
    <w:rsid w:val="00FC7EBE"/>
    <w:rsid w:val="00FD106C"/>
    <w:rsid w:val="00FD1CC5"/>
    <w:rsid w:val="00FD2362"/>
    <w:rsid w:val="00FE07B2"/>
    <w:rsid w:val="00FE1173"/>
    <w:rsid w:val="00FE11C4"/>
    <w:rsid w:val="00FE33C4"/>
    <w:rsid w:val="00FE787E"/>
    <w:rsid w:val="00FF0194"/>
    <w:rsid w:val="00FF0ECF"/>
    <w:rsid w:val="00FF28A4"/>
    <w:rsid w:val="00FF53DD"/>
    <w:rsid w:val="00FF5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FA62EF"/>
  <w15:docId w15:val="{BF76D91E-3BCD-4311-B9B0-4273D5E6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ahoma"/>
        <w:color w:val="000000"/>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qFormat="1"/>
    <w:lsdException w:name="List Number" w:semiHidden="1" w:unhideWhenUsed="1"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F25577"/>
    <w:rPr>
      <w:rFonts w:ascii="Open Sans" w:hAnsi="Open Sans"/>
    </w:rPr>
  </w:style>
  <w:style w:type="paragraph" w:styleId="Heading1">
    <w:name w:val="heading 1"/>
    <w:aliases w:val="H1"/>
    <w:basedOn w:val="Normal"/>
    <w:next w:val="BodyText"/>
    <w:link w:val="Heading1Char"/>
    <w:qFormat/>
    <w:rsid w:val="00F25577"/>
    <w:pPr>
      <w:keepNext/>
      <w:widowControl w:val="0"/>
      <w:numPr>
        <w:numId w:val="2"/>
      </w:numPr>
      <w:spacing w:before="240" w:after="120"/>
      <w:outlineLvl w:val="0"/>
    </w:pPr>
    <w:rPr>
      <w:b/>
      <w:bCs/>
      <w:smallCaps/>
      <w:color w:val="001465"/>
      <w:kern w:val="32"/>
      <w:sz w:val="36"/>
      <w:szCs w:val="28"/>
    </w:rPr>
  </w:style>
  <w:style w:type="paragraph" w:styleId="Heading2">
    <w:name w:val="heading 2"/>
    <w:basedOn w:val="Normal"/>
    <w:next w:val="BodyText"/>
    <w:qFormat/>
    <w:rsid w:val="00F25577"/>
    <w:pPr>
      <w:keepNext/>
      <w:widowControl w:val="0"/>
      <w:numPr>
        <w:ilvl w:val="1"/>
        <w:numId w:val="2"/>
      </w:numPr>
      <w:spacing w:before="240" w:after="120"/>
      <w:outlineLvl w:val="1"/>
    </w:pPr>
    <w:rPr>
      <w:b/>
      <w:smallCaps/>
      <w:sz w:val="32"/>
    </w:rPr>
  </w:style>
  <w:style w:type="paragraph" w:styleId="Heading3">
    <w:name w:val="heading 3"/>
    <w:basedOn w:val="Normal"/>
    <w:next w:val="BodyText"/>
    <w:link w:val="Heading3Char"/>
    <w:qFormat/>
    <w:rsid w:val="00F25577"/>
    <w:pPr>
      <w:keepNext/>
      <w:widowControl w:val="0"/>
      <w:numPr>
        <w:ilvl w:val="2"/>
        <w:numId w:val="2"/>
      </w:numPr>
      <w:tabs>
        <w:tab w:val="left" w:pos="936"/>
        <w:tab w:val="left" w:pos="1224"/>
        <w:tab w:val="left" w:pos="1512"/>
      </w:tabs>
      <w:spacing w:before="240" w:after="60"/>
      <w:outlineLvl w:val="2"/>
    </w:pPr>
    <w:rPr>
      <w:b/>
      <w:bCs/>
      <w:smallCaps/>
      <w:sz w:val="28"/>
      <w:szCs w:val="24"/>
    </w:rPr>
  </w:style>
  <w:style w:type="paragraph" w:styleId="Heading4">
    <w:name w:val="heading 4"/>
    <w:basedOn w:val="Normal"/>
    <w:next w:val="BodyText"/>
    <w:qFormat/>
    <w:rsid w:val="00F25577"/>
    <w:pPr>
      <w:keepNext/>
      <w:widowControl w:val="0"/>
      <w:numPr>
        <w:ilvl w:val="3"/>
        <w:numId w:val="2"/>
      </w:numPr>
      <w:tabs>
        <w:tab w:val="left" w:pos="1260"/>
      </w:tabs>
      <w:spacing w:before="240" w:after="60"/>
      <w:outlineLvl w:val="3"/>
    </w:pPr>
    <w:rPr>
      <w:b/>
      <w:bCs/>
      <w:i/>
      <w:iCs/>
      <w:smallCaps/>
      <w:sz w:val="24"/>
      <w:szCs w:val="24"/>
    </w:rPr>
  </w:style>
  <w:style w:type="paragraph" w:styleId="Heading5">
    <w:name w:val="heading 5"/>
    <w:basedOn w:val="Normal"/>
    <w:next w:val="BodyText"/>
    <w:qFormat/>
    <w:rsid w:val="00F25577"/>
    <w:pPr>
      <w:keepNext/>
      <w:widowControl w:val="0"/>
      <w:numPr>
        <w:ilvl w:val="4"/>
        <w:numId w:val="2"/>
      </w:numPr>
      <w:spacing w:before="240" w:after="60"/>
      <w:outlineLvl w:val="4"/>
    </w:pPr>
    <w:rPr>
      <w:i/>
      <w:iCs/>
      <w:smallCaps/>
      <w:sz w:val="24"/>
    </w:rPr>
  </w:style>
  <w:style w:type="paragraph" w:styleId="Heading6">
    <w:name w:val="heading 6"/>
    <w:basedOn w:val="Normal"/>
    <w:next w:val="Normal"/>
    <w:rsid w:val="00F25577"/>
    <w:pPr>
      <w:widowControl w:val="0"/>
      <w:numPr>
        <w:ilvl w:val="5"/>
        <w:numId w:val="2"/>
      </w:numPr>
      <w:spacing w:before="240" w:after="60"/>
      <w:outlineLvl w:val="5"/>
    </w:pPr>
    <w:rPr>
      <w:bCs/>
      <w:sz w:val="22"/>
      <w:szCs w:val="22"/>
    </w:rPr>
  </w:style>
  <w:style w:type="paragraph" w:styleId="Heading7">
    <w:name w:val="heading 7"/>
    <w:aliases w:val="Appendix Heading"/>
    <w:basedOn w:val="Normal"/>
    <w:next w:val="BodyText"/>
    <w:qFormat/>
    <w:rsid w:val="00F25577"/>
    <w:pPr>
      <w:widowControl w:val="0"/>
      <w:numPr>
        <w:ilvl w:val="6"/>
        <w:numId w:val="2"/>
      </w:numPr>
      <w:spacing w:before="240" w:after="60"/>
      <w:outlineLvl w:val="6"/>
    </w:pPr>
    <w:rPr>
      <w:b/>
      <w:bCs/>
      <w:smallCaps/>
      <w:color w:val="001465"/>
      <w:sz w:val="36"/>
      <w:szCs w:val="28"/>
    </w:rPr>
  </w:style>
  <w:style w:type="paragraph" w:styleId="Heading8">
    <w:name w:val="heading 8"/>
    <w:basedOn w:val="Normal"/>
    <w:next w:val="Normal"/>
    <w:rsid w:val="00F25577"/>
    <w:pPr>
      <w:widowControl w:val="0"/>
      <w:numPr>
        <w:ilvl w:val="7"/>
        <w:numId w:val="2"/>
      </w:numPr>
      <w:spacing w:before="240" w:after="60"/>
      <w:outlineLvl w:val="7"/>
    </w:pPr>
    <w:rPr>
      <w:i/>
      <w:iCs/>
      <w:sz w:val="22"/>
    </w:rPr>
  </w:style>
  <w:style w:type="paragraph" w:styleId="Heading9">
    <w:name w:val="heading 9"/>
    <w:basedOn w:val="Normal"/>
    <w:next w:val="Normal"/>
    <w:rsid w:val="00F25577"/>
    <w:pPr>
      <w:widowControl w:val="0"/>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25577"/>
    <w:pPr>
      <w:shd w:val="clear" w:color="auto" w:fill="000080"/>
    </w:pPr>
  </w:style>
  <w:style w:type="paragraph" w:styleId="Footer">
    <w:name w:val="footer"/>
    <w:basedOn w:val="Normal"/>
    <w:rsid w:val="00F25577"/>
    <w:pPr>
      <w:tabs>
        <w:tab w:val="left" w:pos="-1350"/>
        <w:tab w:val="left" w:pos="1080"/>
        <w:tab w:val="right" w:pos="8550"/>
        <w:tab w:val="right" w:pos="9180"/>
        <w:tab w:val="left" w:pos="10800"/>
        <w:tab w:val="center" w:pos="11070"/>
      </w:tabs>
      <w:jc w:val="right"/>
    </w:pPr>
    <w:rPr>
      <w:b/>
      <w:snapToGrid w:val="0"/>
      <w:color w:val="001465"/>
      <w:sz w:val="16"/>
    </w:rPr>
  </w:style>
  <w:style w:type="character" w:styleId="PageNumber">
    <w:name w:val="page number"/>
    <w:basedOn w:val="DefaultParagraphFont"/>
    <w:rsid w:val="00F25577"/>
    <w:rPr>
      <w:rFonts w:ascii="Open Sans" w:hAnsi="Open Sans"/>
      <w:b/>
      <w:color w:val="7F7F7F" w:themeColor="text1" w:themeTint="80"/>
      <w:sz w:val="16"/>
    </w:rPr>
  </w:style>
  <w:style w:type="character" w:styleId="Hyperlink">
    <w:name w:val="Hyperlink"/>
    <w:basedOn w:val="DefaultParagraphFont"/>
    <w:uiPriority w:val="99"/>
    <w:rsid w:val="00F25577"/>
    <w:rPr>
      <w:color w:val="0000FF"/>
      <w:u w:val="single"/>
    </w:rPr>
  </w:style>
  <w:style w:type="paragraph" w:styleId="BodyText3">
    <w:name w:val="Body Text 3"/>
    <w:basedOn w:val="Normal"/>
    <w:rsid w:val="00F25577"/>
    <w:pPr>
      <w:widowControl w:val="0"/>
    </w:pPr>
    <w:rPr>
      <w:b/>
      <w:bCs/>
      <w:color w:val="FFFFFF"/>
      <w:u w:val="single"/>
    </w:rPr>
  </w:style>
  <w:style w:type="paragraph" w:styleId="Header">
    <w:name w:val="header"/>
    <w:basedOn w:val="Normal"/>
    <w:link w:val="HeaderChar"/>
    <w:rsid w:val="00F25577"/>
    <w:pPr>
      <w:tabs>
        <w:tab w:val="center" w:pos="4320"/>
        <w:tab w:val="right" w:pos="8640"/>
      </w:tabs>
      <w:ind w:right="-1080"/>
      <w:jc w:val="right"/>
    </w:pPr>
    <w:rPr>
      <w:b/>
      <w:color w:val="7F7F7F" w:themeColor="text1" w:themeTint="80"/>
      <w:sz w:val="18"/>
    </w:rPr>
  </w:style>
  <w:style w:type="paragraph" w:styleId="TOC1">
    <w:name w:val="toc 1"/>
    <w:basedOn w:val="Normal"/>
    <w:next w:val="Normal"/>
    <w:autoRedefine/>
    <w:uiPriority w:val="39"/>
    <w:rsid w:val="00F25577"/>
    <w:pPr>
      <w:tabs>
        <w:tab w:val="left" w:pos="360"/>
        <w:tab w:val="right" w:leader="dot" w:pos="9346"/>
      </w:tabs>
      <w:spacing w:before="120" w:after="120"/>
    </w:pPr>
    <w:rPr>
      <w:b/>
      <w:bCs/>
      <w:caps/>
      <w:sz w:val="22"/>
    </w:rPr>
  </w:style>
  <w:style w:type="paragraph" w:styleId="Title">
    <w:name w:val="Title"/>
    <w:basedOn w:val="Normal"/>
    <w:next w:val="Normal"/>
    <w:rsid w:val="00F25577"/>
    <w:pPr>
      <w:jc w:val="center"/>
    </w:pPr>
    <w:rPr>
      <w:b/>
      <w:bCs/>
      <w:sz w:val="48"/>
    </w:rPr>
  </w:style>
  <w:style w:type="paragraph" w:styleId="BodyText">
    <w:name w:val="Body Text"/>
    <w:basedOn w:val="Normal"/>
    <w:link w:val="BodyTextChar"/>
    <w:qFormat/>
    <w:rsid w:val="00F25577"/>
    <w:pPr>
      <w:spacing w:after="120"/>
      <w:ind w:left="288" w:right="288"/>
    </w:pPr>
    <w:rPr>
      <w:sz w:val="22"/>
    </w:rPr>
  </w:style>
  <w:style w:type="paragraph" w:styleId="EndnoteText">
    <w:name w:val="endnote text"/>
    <w:basedOn w:val="Normal"/>
    <w:semiHidden/>
    <w:rsid w:val="00F25577"/>
  </w:style>
  <w:style w:type="character" w:styleId="EndnoteReference">
    <w:name w:val="endnote reference"/>
    <w:basedOn w:val="DefaultParagraphFont"/>
    <w:semiHidden/>
    <w:rsid w:val="00F25577"/>
    <w:rPr>
      <w:vertAlign w:val="superscript"/>
    </w:rPr>
  </w:style>
  <w:style w:type="paragraph" w:styleId="TOC2">
    <w:name w:val="toc 2"/>
    <w:basedOn w:val="Normal"/>
    <w:next w:val="Normal"/>
    <w:autoRedefine/>
    <w:uiPriority w:val="39"/>
    <w:rsid w:val="00F25577"/>
    <w:pPr>
      <w:tabs>
        <w:tab w:val="left" w:pos="800"/>
        <w:tab w:val="right" w:leader="dot" w:pos="9350"/>
      </w:tabs>
      <w:ind w:left="200"/>
    </w:pPr>
    <w:rPr>
      <w:i/>
      <w:iCs/>
      <w:smallCaps/>
      <w:noProof/>
      <w:sz w:val="22"/>
      <w:szCs w:val="22"/>
    </w:rPr>
  </w:style>
  <w:style w:type="paragraph" w:styleId="TOC3">
    <w:name w:val="toc 3"/>
    <w:basedOn w:val="Normal"/>
    <w:next w:val="Normal"/>
    <w:autoRedefine/>
    <w:uiPriority w:val="39"/>
    <w:rsid w:val="00F25577"/>
    <w:pPr>
      <w:tabs>
        <w:tab w:val="left" w:pos="1200"/>
        <w:tab w:val="right" w:leader="dot" w:pos="9350"/>
      </w:tabs>
      <w:ind w:left="400"/>
    </w:pPr>
    <w:rPr>
      <w:i/>
      <w:iCs/>
      <w:noProof/>
      <w:sz w:val="22"/>
    </w:rPr>
  </w:style>
  <w:style w:type="paragraph" w:styleId="TOC4">
    <w:name w:val="toc 4"/>
    <w:basedOn w:val="Normal"/>
    <w:next w:val="Normal"/>
    <w:autoRedefine/>
    <w:uiPriority w:val="39"/>
    <w:rsid w:val="00F25577"/>
    <w:pPr>
      <w:ind w:left="600"/>
    </w:pPr>
    <w:rPr>
      <w:szCs w:val="21"/>
    </w:rPr>
  </w:style>
  <w:style w:type="paragraph" w:styleId="TOC5">
    <w:name w:val="toc 5"/>
    <w:basedOn w:val="Normal"/>
    <w:next w:val="Normal"/>
    <w:autoRedefine/>
    <w:uiPriority w:val="39"/>
    <w:rsid w:val="00F25577"/>
    <w:pPr>
      <w:ind w:left="800"/>
    </w:pPr>
    <w:rPr>
      <w:szCs w:val="21"/>
    </w:rPr>
  </w:style>
  <w:style w:type="paragraph" w:styleId="TOC6">
    <w:name w:val="toc 6"/>
    <w:basedOn w:val="Normal"/>
    <w:next w:val="Normal"/>
    <w:autoRedefine/>
    <w:uiPriority w:val="39"/>
    <w:rsid w:val="00F25577"/>
    <w:pPr>
      <w:tabs>
        <w:tab w:val="right" w:leader="dot" w:pos="9350"/>
      </w:tabs>
    </w:pPr>
    <w:rPr>
      <w:sz w:val="22"/>
      <w:szCs w:val="21"/>
    </w:rPr>
  </w:style>
  <w:style w:type="paragraph" w:styleId="TOC7">
    <w:name w:val="toc 7"/>
    <w:basedOn w:val="Normal"/>
    <w:next w:val="Normal"/>
    <w:autoRedefine/>
    <w:uiPriority w:val="39"/>
    <w:rsid w:val="00F25577"/>
    <w:pPr>
      <w:ind w:left="1200"/>
    </w:pPr>
    <w:rPr>
      <w:szCs w:val="21"/>
    </w:rPr>
  </w:style>
  <w:style w:type="paragraph" w:styleId="TOC8">
    <w:name w:val="toc 8"/>
    <w:basedOn w:val="Normal"/>
    <w:next w:val="Normal"/>
    <w:autoRedefine/>
    <w:uiPriority w:val="39"/>
    <w:rsid w:val="00F25577"/>
    <w:pPr>
      <w:ind w:left="1400"/>
    </w:pPr>
    <w:rPr>
      <w:szCs w:val="21"/>
    </w:rPr>
  </w:style>
  <w:style w:type="paragraph" w:styleId="TOC9">
    <w:name w:val="toc 9"/>
    <w:basedOn w:val="Normal"/>
    <w:next w:val="Normal"/>
    <w:autoRedefine/>
    <w:uiPriority w:val="39"/>
    <w:rsid w:val="00F25577"/>
    <w:pPr>
      <w:ind w:left="1600"/>
    </w:pPr>
    <w:rPr>
      <w:szCs w:val="21"/>
    </w:rPr>
  </w:style>
  <w:style w:type="paragraph" w:customStyle="1" w:styleId="TitleShortStyle">
    <w:name w:val="TitleShortStyle"/>
    <w:basedOn w:val="Normal"/>
    <w:rsid w:val="00F25577"/>
    <w:pPr>
      <w:spacing w:before="60" w:after="60"/>
    </w:pPr>
    <w:rPr>
      <w:b/>
      <w:sz w:val="28"/>
    </w:rPr>
  </w:style>
  <w:style w:type="character" w:styleId="FollowedHyperlink">
    <w:name w:val="FollowedHyperlink"/>
    <w:basedOn w:val="DefaultParagraphFont"/>
    <w:rsid w:val="00F25577"/>
    <w:rPr>
      <w:color w:val="800080"/>
      <w:u w:val="single"/>
    </w:rPr>
  </w:style>
  <w:style w:type="paragraph" w:customStyle="1" w:styleId="secttitle">
    <w:name w:val="secttitle"/>
    <w:basedOn w:val="Normal"/>
    <w:autoRedefine/>
    <w:rsid w:val="00F25577"/>
    <w:pPr>
      <w:shd w:val="clear" w:color="auto" w:fill="FFFFFF"/>
      <w:jc w:val="center"/>
    </w:pPr>
    <w:rPr>
      <w:b/>
      <w:sz w:val="28"/>
    </w:rPr>
  </w:style>
  <w:style w:type="character" w:styleId="CommentReference">
    <w:name w:val="annotation reference"/>
    <w:basedOn w:val="DefaultParagraphFont"/>
    <w:semiHidden/>
    <w:rsid w:val="00F25577"/>
    <w:rPr>
      <w:sz w:val="16"/>
      <w:szCs w:val="16"/>
    </w:rPr>
  </w:style>
  <w:style w:type="paragraph" w:styleId="CommentText">
    <w:name w:val="annotation text"/>
    <w:basedOn w:val="Normal"/>
    <w:link w:val="CommentTextChar"/>
    <w:semiHidden/>
    <w:rsid w:val="00F25577"/>
  </w:style>
  <w:style w:type="paragraph" w:styleId="CommentSubject">
    <w:name w:val="annotation subject"/>
    <w:basedOn w:val="CommentText"/>
    <w:next w:val="CommentText"/>
    <w:semiHidden/>
    <w:rsid w:val="00F25577"/>
    <w:rPr>
      <w:b/>
      <w:bCs/>
    </w:rPr>
  </w:style>
  <w:style w:type="paragraph" w:styleId="BalloonText">
    <w:name w:val="Balloon Text"/>
    <w:basedOn w:val="Normal"/>
    <w:semiHidden/>
    <w:rsid w:val="00F25577"/>
    <w:rPr>
      <w:sz w:val="16"/>
      <w:szCs w:val="16"/>
    </w:rPr>
  </w:style>
  <w:style w:type="paragraph" w:customStyle="1" w:styleId="tablecolhead">
    <w:name w:val="tablecolhead"/>
    <w:basedOn w:val="Normal"/>
    <w:next w:val="Normal"/>
    <w:rsid w:val="00F25577"/>
    <w:pPr>
      <w:keepLines/>
      <w:widowControl w:val="0"/>
      <w:spacing w:after="120" w:line="240" w:lineRule="atLeast"/>
    </w:pPr>
    <w:rPr>
      <w:b/>
      <w:sz w:val="18"/>
    </w:rPr>
  </w:style>
  <w:style w:type="paragraph" w:customStyle="1" w:styleId="TitleShortSubtitle">
    <w:name w:val="TitleShortSubtitle"/>
    <w:basedOn w:val="TitleShortStyle"/>
    <w:rsid w:val="00F25577"/>
    <w:rPr>
      <w:color w:val="001465"/>
    </w:rPr>
  </w:style>
  <w:style w:type="paragraph" w:styleId="Index1">
    <w:name w:val="index 1"/>
    <w:basedOn w:val="Normal"/>
    <w:next w:val="Normal"/>
    <w:autoRedefine/>
    <w:semiHidden/>
    <w:rsid w:val="00F25577"/>
    <w:pPr>
      <w:ind w:left="200" w:hanging="200"/>
    </w:pPr>
  </w:style>
  <w:style w:type="paragraph" w:styleId="Index2">
    <w:name w:val="index 2"/>
    <w:basedOn w:val="Normal"/>
    <w:next w:val="Normal"/>
    <w:autoRedefine/>
    <w:semiHidden/>
    <w:rsid w:val="00F25577"/>
    <w:pPr>
      <w:ind w:left="400" w:hanging="200"/>
    </w:pPr>
  </w:style>
  <w:style w:type="paragraph" w:styleId="Index3">
    <w:name w:val="index 3"/>
    <w:basedOn w:val="Normal"/>
    <w:next w:val="Normal"/>
    <w:autoRedefine/>
    <w:semiHidden/>
    <w:rsid w:val="00F25577"/>
    <w:pPr>
      <w:ind w:left="600" w:hanging="200"/>
    </w:pPr>
  </w:style>
  <w:style w:type="paragraph" w:styleId="Index4">
    <w:name w:val="index 4"/>
    <w:basedOn w:val="Normal"/>
    <w:next w:val="Normal"/>
    <w:autoRedefine/>
    <w:semiHidden/>
    <w:rsid w:val="00F25577"/>
    <w:pPr>
      <w:ind w:left="800" w:hanging="200"/>
    </w:pPr>
  </w:style>
  <w:style w:type="paragraph" w:styleId="Index5">
    <w:name w:val="index 5"/>
    <w:basedOn w:val="Normal"/>
    <w:next w:val="Normal"/>
    <w:autoRedefine/>
    <w:semiHidden/>
    <w:rsid w:val="00F25577"/>
    <w:pPr>
      <w:ind w:left="1000" w:hanging="200"/>
    </w:pPr>
  </w:style>
  <w:style w:type="paragraph" w:styleId="Index6">
    <w:name w:val="index 6"/>
    <w:basedOn w:val="Normal"/>
    <w:next w:val="Normal"/>
    <w:autoRedefine/>
    <w:semiHidden/>
    <w:rsid w:val="00F25577"/>
    <w:pPr>
      <w:ind w:left="1200" w:hanging="200"/>
    </w:pPr>
  </w:style>
  <w:style w:type="paragraph" w:styleId="Index7">
    <w:name w:val="index 7"/>
    <w:basedOn w:val="Normal"/>
    <w:next w:val="Normal"/>
    <w:autoRedefine/>
    <w:semiHidden/>
    <w:rsid w:val="00F25577"/>
    <w:pPr>
      <w:ind w:left="1400" w:hanging="200"/>
    </w:pPr>
  </w:style>
  <w:style w:type="paragraph" w:styleId="Index8">
    <w:name w:val="index 8"/>
    <w:basedOn w:val="Normal"/>
    <w:next w:val="Normal"/>
    <w:autoRedefine/>
    <w:semiHidden/>
    <w:rsid w:val="00F25577"/>
    <w:pPr>
      <w:ind w:left="1600" w:hanging="200"/>
    </w:pPr>
  </w:style>
  <w:style w:type="paragraph" w:styleId="Index9">
    <w:name w:val="index 9"/>
    <w:basedOn w:val="Normal"/>
    <w:next w:val="Normal"/>
    <w:autoRedefine/>
    <w:semiHidden/>
    <w:rsid w:val="00F25577"/>
    <w:pPr>
      <w:ind w:left="1800" w:hanging="200"/>
    </w:pPr>
  </w:style>
  <w:style w:type="paragraph" w:styleId="IndexHeading">
    <w:name w:val="index heading"/>
    <w:basedOn w:val="Normal"/>
    <w:next w:val="Index1"/>
    <w:semiHidden/>
    <w:rsid w:val="00F25577"/>
  </w:style>
  <w:style w:type="paragraph" w:customStyle="1" w:styleId="Reqt2">
    <w:name w:val="Reqt2"/>
    <w:basedOn w:val="Normal"/>
    <w:rsid w:val="00F25577"/>
  </w:style>
  <w:style w:type="paragraph" w:styleId="BodyText2">
    <w:name w:val="Body Text 2"/>
    <w:basedOn w:val="Normal"/>
    <w:rsid w:val="00F25577"/>
    <w:rPr>
      <w:b/>
      <w:bCs/>
    </w:rPr>
  </w:style>
  <w:style w:type="paragraph" w:styleId="Subtitle">
    <w:name w:val="Subtitle"/>
    <w:basedOn w:val="Normal"/>
    <w:rsid w:val="00F25577"/>
    <w:pPr>
      <w:jc w:val="center"/>
    </w:pPr>
    <w:rPr>
      <w:b/>
      <w:bCs/>
    </w:rPr>
  </w:style>
  <w:style w:type="paragraph" w:customStyle="1" w:styleId="RevisionBlockFields">
    <w:name w:val="Revision Block Fields"/>
    <w:basedOn w:val="Normal"/>
    <w:rsid w:val="00F25577"/>
    <w:rPr>
      <w:b/>
      <w:sz w:val="24"/>
      <w:szCs w:val="24"/>
    </w:rPr>
  </w:style>
  <w:style w:type="paragraph" w:styleId="Caption">
    <w:name w:val="caption"/>
    <w:aliases w:val="Table Title"/>
    <w:basedOn w:val="Normal"/>
    <w:next w:val="BodyText"/>
    <w:qFormat/>
    <w:rsid w:val="00F25577"/>
    <w:pPr>
      <w:widowControl w:val="0"/>
      <w:spacing w:before="120" w:after="120"/>
      <w:jc w:val="center"/>
    </w:pPr>
    <w:rPr>
      <w:b/>
      <w:color w:val="001465"/>
      <w:sz w:val="18"/>
    </w:rPr>
  </w:style>
  <w:style w:type="paragraph" w:styleId="ListBullet">
    <w:name w:val="List Bullet"/>
    <w:basedOn w:val="Normal"/>
    <w:autoRedefine/>
    <w:qFormat/>
    <w:rsid w:val="00F25577"/>
    <w:pPr>
      <w:numPr>
        <w:numId w:val="5"/>
      </w:numPr>
      <w:spacing w:before="60" w:after="60"/>
    </w:pPr>
    <w:rPr>
      <w:sz w:val="22"/>
    </w:rPr>
  </w:style>
  <w:style w:type="paragraph" w:customStyle="1" w:styleId="Caveat">
    <w:name w:val="Caveat"/>
    <w:basedOn w:val="Normal"/>
    <w:next w:val="BodyText"/>
    <w:qFormat/>
    <w:rsid w:val="00F25577"/>
    <w:pPr>
      <w:pBdr>
        <w:top w:val="single" w:sz="18" w:space="1" w:color="7F7F7F" w:themeColor="text1" w:themeTint="80"/>
        <w:bottom w:val="single" w:sz="18" w:space="1" w:color="7F7F7F" w:themeColor="text1" w:themeTint="80"/>
      </w:pBdr>
      <w:shd w:val="clear" w:color="auto" w:fill="FFFF99"/>
      <w:spacing w:before="120" w:after="240"/>
      <w:ind w:left="720" w:right="720"/>
    </w:pPr>
    <w:rPr>
      <w:b/>
      <w:sz w:val="22"/>
    </w:rPr>
  </w:style>
  <w:style w:type="paragraph" w:styleId="ListBullet2">
    <w:name w:val="List Bullet 2"/>
    <w:basedOn w:val="Normal"/>
    <w:autoRedefine/>
    <w:rsid w:val="00F25577"/>
    <w:pPr>
      <w:numPr>
        <w:ilvl w:val="1"/>
        <w:numId w:val="5"/>
      </w:numPr>
      <w:spacing w:after="60"/>
    </w:pPr>
    <w:rPr>
      <w:sz w:val="22"/>
    </w:rPr>
  </w:style>
  <w:style w:type="paragraph" w:customStyle="1" w:styleId="ProcedureStep">
    <w:name w:val="ProcedureStep"/>
    <w:basedOn w:val="Normal"/>
    <w:qFormat/>
    <w:rsid w:val="00F25577"/>
    <w:pPr>
      <w:numPr>
        <w:numId w:val="1"/>
      </w:numPr>
      <w:spacing w:after="60"/>
    </w:pPr>
    <w:rPr>
      <w:sz w:val="22"/>
    </w:rPr>
  </w:style>
  <w:style w:type="paragraph" w:customStyle="1" w:styleId="TableBodyText">
    <w:name w:val="TableBodyText"/>
    <w:qFormat/>
    <w:rsid w:val="00F25577"/>
    <w:pPr>
      <w:autoSpaceDE w:val="0"/>
      <w:autoSpaceDN w:val="0"/>
      <w:adjustRightInd w:val="0"/>
    </w:pPr>
    <w:rPr>
      <w:rFonts w:ascii="Open Sans" w:hAnsi="Open Sans"/>
    </w:rPr>
  </w:style>
  <w:style w:type="paragraph" w:customStyle="1" w:styleId="TableHeaderText">
    <w:name w:val="TableHeaderText"/>
    <w:next w:val="TableBodyText"/>
    <w:qFormat/>
    <w:rsid w:val="00F25577"/>
    <w:pPr>
      <w:autoSpaceDE w:val="0"/>
      <w:autoSpaceDN w:val="0"/>
      <w:adjustRightInd w:val="0"/>
    </w:pPr>
    <w:rPr>
      <w:rFonts w:ascii="Open Sans" w:hAnsi="Open Sans"/>
      <w:bCs/>
      <w:color w:val="F2F2F2" w:themeColor="background1" w:themeShade="F2"/>
    </w:rPr>
  </w:style>
  <w:style w:type="paragraph" w:customStyle="1" w:styleId="TableNote">
    <w:name w:val="TableNote"/>
    <w:basedOn w:val="Notice"/>
    <w:qFormat/>
    <w:rsid w:val="00F25577"/>
    <w:pPr>
      <w:pBdr>
        <w:top w:val="none" w:sz="0" w:space="0" w:color="auto"/>
        <w:bottom w:val="none" w:sz="0" w:space="0" w:color="auto"/>
      </w:pBdr>
    </w:pPr>
    <w:rPr>
      <w:b/>
      <w:sz w:val="16"/>
    </w:rPr>
  </w:style>
  <w:style w:type="paragraph" w:customStyle="1" w:styleId="TOCLabel">
    <w:name w:val="TOC Label"/>
    <w:basedOn w:val="Heading1"/>
    <w:autoRedefine/>
    <w:rsid w:val="00F25577"/>
    <w:pPr>
      <w:numPr>
        <w:numId w:val="0"/>
      </w:numPr>
      <w:spacing w:before="360"/>
    </w:pPr>
    <w:rPr>
      <w:caps/>
      <w:color w:val="000000" w:themeColor="text1"/>
      <w:kern w:val="0"/>
      <w:sz w:val="28"/>
      <w:szCs w:val="20"/>
    </w:rPr>
  </w:style>
  <w:style w:type="paragraph" w:styleId="TableofFigures">
    <w:name w:val="table of figures"/>
    <w:basedOn w:val="Normal"/>
    <w:next w:val="Normal"/>
    <w:uiPriority w:val="99"/>
    <w:rsid w:val="00F25577"/>
    <w:pPr>
      <w:ind w:left="480" w:hanging="480"/>
    </w:pPr>
    <w:rPr>
      <w:sz w:val="22"/>
    </w:rPr>
  </w:style>
  <w:style w:type="paragraph" w:customStyle="1" w:styleId="Notice">
    <w:name w:val="Notice"/>
    <w:basedOn w:val="BodyText"/>
    <w:next w:val="BodyText"/>
    <w:qFormat/>
    <w:rsid w:val="00F25577"/>
    <w:pPr>
      <w:pBdr>
        <w:top w:val="single" w:sz="18" w:space="1" w:color="auto"/>
        <w:bottom w:val="single" w:sz="18" w:space="1" w:color="auto"/>
      </w:pBdr>
      <w:shd w:val="clear" w:color="auto" w:fill="D9D9D9"/>
      <w:spacing w:before="120" w:after="240"/>
      <w:ind w:left="720" w:right="720"/>
    </w:pPr>
  </w:style>
  <w:style w:type="paragraph" w:customStyle="1" w:styleId="TestTitleText">
    <w:name w:val="TestTitleText"/>
    <w:basedOn w:val="TableHeaderText"/>
    <w:rsid w:val="00F25577"/>
  </w:style>
  <w:style w:type="paragraph" w:customStyle="1" w:styleId="CommandSyntax">
    <w:name w:val="Command Syntax"/>
    <w:autoRedefine/>
    <w:qFormat/>
    <w:rsid w:val="00F25577"/>
    <w:pPr>
      <w:shd w:val="clear" w:color="auto" w:fill="E6E6E6"/>
      <w:spacing w:before="20" w:after="20"/>
      <w:ind w:left="288" w:right="288"/>
    </w:pPr>
    <w:rPr>
      <w:rFonts w:ascii="Courier" w:hAnsi="Courier"/>
    </w:rPr>
  </w:style>
  <w:style w:type="paragraph" w:styleId="NoSpacing">
    <w:name w:val="No Spacing"/>
    <w:link w:val="NoSpacingChar"/>
    <w:uiPriority w:val="1"/>
    <w:rsid w:val="00F25577"/>
    <w:rPr>
      <w:rFonts w:ascii="Calibri" w:hAnsi="Calibri"/>
      <w:sz w:val="22"/>
      <w:szCs w:val="22"/>
    </w:rPr>
  </w:style>
  <w:style w:type="character" w:customStyle="1" w:styleId="NoSpacingChar">
    <w:name w:val="No Spacing Char"/>
    <w:basedOn w:val="DefaultParagraphFont"/>
    <w:link w:val="NoSpacing"/>
    <w:uiPriority w:val="1"/>
    <w:rsid w:val="00F25577"/>
    <w:rPr>
      <w:rFonts w:ascii="Calibri" w:hAnsi="Calibri"/>
      <w:sz w:val="22"/>
      <w:szCs w:val="22"/>
    </w:rPr>
  </w:style>
  <w:style w:type="table" w:styleId="TableGrid">
    <w:name w:val="Table Grid"/>
    <w:basedOn w:val="TableNormal"/>
    <w:rsid w:val="00F25577"/>
    <w:rPr>
      <w:rFonts w:ascii="Open Sans" w:hAnsi="Open Sans"/>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Open Sans" w:hAnsi="Open Sans"/>
        <w:sz w:val="20"/>
      </w:rPr>
    </w:tblStylePr>
    <w:tblStylePr w:type="lastRow">
      <w:rPr>
        <w:rFonts w:ascii="Tahoma" w:hAnsi="Tahoma"/>
        <w:sz w:val="20"/>
      </w:rPr>
    </w:tblStylePr>
    <w:tblStylePr w:type="firstCol">
      <w:rPr>
        <w:rFonts w:ascii="Tahoma" w:hAnsi="Tahoma"/>
        <w:sz w:val="20"/>
      </w:rPr>
    </w:tblStylePr>
    <w:tblStylePr w:type="lastCol">
      <w:rPr>
        <w:rFonts w:ascii="Tahoma" w:hAnsi="Tahoma"/>
        <w:sz w:val="20"/>
      </w:rPr>
    </w:tblStylePr>
    <w:tblStylePr w:type="band1Vert">
      <w:rPr>
        <w:rFonts w:ascii="Open Sans" w:hAnsi="Open Sans"/>
        <w:sz w:val="20"/>
      </w:rPr>
    </w:tblStylePr>
    <w:tblStylePr w:type="band2Vert">
      <w:rPr>
        <w:rFonts w:ascii="Tahoma" w:hAnsi="Tahoma"/>
        <w:sz w:val="20"/>
      </w:rPr>
    </w:tblStylePr>
    <w:tblStylePr w:type="band1Horz">
      <w:rPr>
        <w:rFonts w:ascii="Tahoma" w:hAnsi="Tahoma"/>
        <w:sz w:val="20"/>
      </w:rPr>
    </w:tblStylePr>
    <w:tblStylePr w:type="band2Horz">
      <w:rPr>
        <w:rFonts w:ascii="Open Sans" w:hAnsi="Open Sans"/>
        <w:sz w:val="20"/>
      </w:rPr>
    </w:tblStylePr>
    <w:tblStylePr w:type="neCell">
      <w:rPr>
        <w:rFonts w:ascii="Tahoma" w:hAnsi="Tahoma"/>
        <w:sz w:val="20"/>
      </w:rPr>
    </w:tblStylePr>
    <w:tblStylePr w:type="nwCell">
      <w:rPr>
        <w:rFonts w:ascii="Tahoma" w:hAnsi="Tahoma"/>
        <w:sz w:val="20"/>
      </w:rPr>
    </w:tblStylePr>
    <w:tblStylePr w:type="seCell">
      <w:rPr>
        <w:rFonts w:ascii="Tahoma" w:hAnsi="Tahoma"/>
        <w:sz w:val="20"/>
      </w:rPr>
    </w:tblStylePr>
    <w:tblStylePr w:type="swCell">
      <w:rPr>
        <w:rFonts w:ascii="Tahoma" w:hAnsi="Tahoma"/>
        <w:sz w:val="20"/>
      </w:rPr>
    </w:tblStylePr>
  </w:style>
  <w:style w:type="paragraph" w:styleId="ListParagraph">
    <w:name w:val="List Paragraph"/>
    <w:basedOn w:val="Normal"/>
    <w:uiPriority w:val="34"/>
    <w:rsid w:val="00F25577"/>
    <w:pPr>
      <w:spacing w:after="120"/>
      <w:ind w:left="720" w:right="432"/>
      <w:contextualSpacing/>
    </w:pPr>
  </w:style>
  <w:style w:type="character" w:customStyle="1" w:styleId="Heading1Char">
    <w:name w:val="Heading 1 Char"/>
    <w:aliases w:val="H1 Char"/>
    <w:basedOn w:val="DefaultParagraphFont"/>
    <w:link w:val="Heading1"/>
    <w:rsid w:val="00F25577"/>
    <w:rPr>
      <w:rFonts w:ascii="Open Sans" w:hAnsi="Open Sans"/>
      <w:b/>
      <w:bCs/>
      <w:smallCaps/>
      <w:color w:val="001465"/>
      <w:kern w:val="32"/>
      <w:sz w:val="36"/>
      <w:szCs w:val="28"/>
    </w:rPr>
  </w:style>
  <w:style w:type="paragraph" w:styleId="PlainText">
    <w:name w:val="Plain Text"/>
    <w:basedOn w:val="Normal"/>
    <w:link w:val="PlainTextChar"/>
    <w:uiPriority w:val="99"/>
    <w:unhideWhenUsed/>
    <w:rsid w:val="00F25577"/>
    <w:rPr>
      <w:rFonts w:ascii="Consolas" w:eastAsia="Calibri" w:hAnsi="Consolas"/>
      <w:sz w:val="21"/>
      <w:szCs w:val="21"/>
    </w:rPr>
  </w:style>
  <w:style w:type="character" w:customStyle="1" w:styleId="PlainTextChar">
    <w:name w:val="Plain Text Char"/>
    <w:basedOn w:val="DefaultParagraphFont"/>
    <w:link w:val="PlainText"/>
    <w:uiPriority w:val="99"/>
    <w:rsid w:val="00F25577"/>
    <w:rPr>
      <w:rFonts w:ascii="Consolas" w:eastAsia="Calibri" w:hAnsi="Consolas"/>
      <w:sz w:val="21"/>
      <w:szCs w:val="21"/>
    </w:rPr>
  </w:style>
  <w:style w:type="character" w:customStyle="1" w:styleId="BodyTextChar">
    <w:name w:val="Body Text Char"/>
    <w:basedOn w:val="DefaultParagraphFont"/>
    <w:link w:val="BodyText"/>
    <w:rsid w:val="00F25577"/>
    <w:rPr>
      <w:rFonts w:ascii="Open Sans" w:hAnsi="Open Sans"/>
      <w:sz w:val="22"/>
    </w:rPr>
  </w:style>
  <w:style w:type="paragraph" w:styleId="ListBullet3">
    <w:name w:val="List Bullet 3"/>
    <w:basedOn w:val="Normal"/>
    <w:autoRedefine/>
    <w:rsid w:val="00F25577"/>
    <w:pPr>
      <w:numPr>
        <w:ilvl w:val="2"/>
        <w:numId w:val="5"/>
      </w:numPr>
      <w:spacing w:after="60"/>
    </w:pPr>
    <w:rPr>
      <w:sz w:val="22"/>
    </w:rPr>
  </w:style>
  <w:style w:type="table" w:styleId="Table3Deffects1">
    <w:name w:val="Table 3D effects 1"/>
    <w:basedOn w:val="TableNormal"/>
    <w:rsid w:val="00F255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numbering" w:customStyle="1" w:styleId="ListBullets">
    <w:name w:val="ListBullets"/>
    <w:basedOn w:val="NoList"/>
    <w:uiPriority w:val="99"/>
    <w:rsid w:val="00F25577"/>
    <w:pPr>
      <w:numPr>
        <w:numId w:val="3"/>
      </w:numPr>
    </w:pPr>
  </w:style>
  <w:style w:type="numbering" w:customStyle="1" w:styleId="ListNumbers">
    <w:name w:val="List Numbers"/>
    <w:basedOn w:val="ListBullets"/>
    <w:uiPriority w:val="99"/>
    <w:rsid w:val="00F25577"/>
    <w:pPr>
      <w:numPr>
        <w:numId w:val="4"/>
      </w:numPr>
    </w:pPr>
  </w:style>
  <w:style w:type="paragraph" w:styleId="ListBullet4">
    <w:name w:val="List Bullet 4"/>
    <w:basedOn w:val="Normal"/>
    <w:autoRedefine/>
    <w:rsid w:val="00F25577"/>
    <w:pPr>
      <w:numPr>
        <w:ilvl w:val="3"/>
        <w:numId w:val="5"/>
      </w:numPr>
      <w:spacing w:after="60"/>
    </w:pPr>
    <w:rPr>
      <w:sz w:val="22"/>
    </w:rPr>
  </w:style>
  <w:style w:type="paragraph" w:styleId="ListBullet5">
    <w:name w:val="List Bullet 5"/>
    <w:basedOn w:val="Normal"/>
    <w:autoRedefine/>
    <w:rsid w:val="00F25577"/>
    <w:pPr>
      <w:numPr>
        <w:ilvl w:val="4"/>
        <w:numId w:val="5"/>
      </w:numPr>
      <w:spacing w:after="60"/>
    </w:pPr>
    <w:rPr>
      <w:sz w:val="22"/>
      <w:szCs w:val="24"/>
    </w:rPr>
  </w:style>
  <w:style w:type="paragraph" w:styleId="ListNumber">
    <w:name w:val="List Number"/>
    <w:basedOn w:val="Normal"/>
    <w:autoRedefine/>
    <w:qFormat/>
    <w:rsid w:val="00F25577"/>
    <w:pPr>
      <w:numPr>
        <w:numId w:val="4"/>
      </w:numPr>
      <w:spacing w:before="60" w:after="60"/>
    </w:pPr>
    <w:rPr>
      <w:sz w:val="22"/>
    </w:rPr>
  </w:style>
  <w:style w:type="paragraph" w:styleId="ListNumber2">
    <w:name w:val="List Number 2"/>
    <w:basedOn w:val="Normal"/>
    <w:autoRedefine/>
    <w:rsid w:val="00F25577"/>
    <w:pPr>
      <w:numPr>
        <w:ilvl w:val="1"/>
        <w:numId w:val="4"/>
      </w:numPr>
      <w:spacing w:after="60"/>
    </w:pPr>
    <w:rPr>
      <w:sz w:val="22"/>
    </w:rPr>
  </w:style>
  <w:style w:type="paragraph" w:styleId="ListNumber3">
    <w:name w:val="List Number 3"/>
    <w:basedOn w:val="Normal"/>
    <w:autoRedefine/>
    <w:rsid w:val="00F25577"/>
    <w:pPr>
      <w:numPr>
        <w:ilvl w:val="2"/>
        <w:numId w:val="4"/>
      </w:numPr>
      <w:spacing w:after="60"/>
    </w:pPr>
    <w:rPr>
      <w:sz w:val="22"/>
    </w:rPr>
  </w:style>
  <w:style w:type="paragraph" w:styleId="ListNumber4">
    <w:name w:val="List Number 4"/>
    <w:basedOn w:val="Normal"/>
    <w:autoRedefine/>
    <w:rsid w:val="00F25577"/>
    <w:pPr>
      <w:numPr>
        <w:ilvl w:val="3"/>
        <w:numId w:val="4"/>
      </w:numPr>
      <w:spacing w:after="60"/>
    </w:pPr>
    <w:rPr>
      <w:sz w:val="22"/>
    </w:rPr>
  </w:style>
  <w:style w:type="paragraph" w:styleId="ListNumber5">
    <w:name w:val="List Number 5"/>
    <w:basedOn w:val="Normal"/>
    <w:autoRedefine/>
    <w:rsid w:val="00F25577"/>
    <w:pPr>
      <w:numPr>
        <w:ilvl w:val="4"/>
        <w:numId w:val="4"/>
      </w:numPr>
      <w:spacing w:after="60"/>
    </w:pPr>
    <w:rPr>
      <w:sz w:val="22"/>
    </w:rPr>
  </w:style>
  <w:style w:type="character" w:customStyle="1" w:styleId="CrossReference">
    <w:name w:val="CrossReference"/>
    <w:basedOn w:val="DefaultParagraphFont"/>
    <w:uiPriority w:val="1"/>
    <w:qFormat/>
    <w:rsid w:val="00F25577"/>
    <w:rPr>
      <w:b/>
      <w:i/>
      <w:color w:val="auto"/>
    </w:rPr>
  </w:style>
  <w:style w:type="paragraph" w:customStyle="1" w:styleId="RevisionBlockValues">
    <w:name w:val="Revision Block Values"/>
    <w:basedOn w:val="Normal"/>
    <w:rsid w:val="00F25577"/>
    <w:pPr>
      <w:jc w:val="right"/>
    </w:pPr>
    <w:rPr>
      <w:bCs/>
      <w:sz w:val="24"/>
      <w:szCs w:val="24"/>
    </w:rPr>
  </w:style>
  <w:style w:type="paragraph" w:customStyle="1" w:styleId="TitleSub-title">
    <w:name w:val="Title Sub-title"/>
    <w:basedOn w:val="Normal"/>
    <w:rsid w:val="00F25577"/>
    <w:pPr>
      <w:jc w:val="center"/>
    </w:pPr>
    <w:rPr>
      <w:b/>
      <w:bCs/>
      <w:i/>
      <w:color w:val="001465"/>
      <w:sz w:val="36"/>
      <w:szCs w:val="36"/>
    </w:rPr>
  </w:style>
  <w:style w:type="paragraph" w:customStyle="1" w:styleId="ContactInfoBlock">
    <w:name w:val="Contact Info Block"/>
    <w:basedOn w:val="Normal"/>
    <w:rsid w:val="00F25577"/>
    <w:pPr>
      <w:jc w:val="right"/>
    </w:pPr>
    <w:rPr>
      <w:b/>
    </w:rPr>
  </w:style>
  <w:style w:type="paragraph" w:customStyle="1" w:styleId="PlainHeading1">
    <w:name w:val="Plain Heading 1"/>
    <w:basedOn w:val="Heading1"/>
    <w:next w:val="BodyText"/>
    <w:qFormat/>
    <w:rsid w:val="00F25577"/>
    <w:pPr>
      <w:numPr>
        <w:numId w:val="0"/>
      </w:numPr>
    </w:pPr>
  </w:style>
  <w:style w:type="paragraph" w:customStyle="1" w:styleId="PlainHeading2">
    <w:name w:val="Plain Heading 2"/>
    <w:basedOn w:val="Heading2"/>
    <w:next w:val="BodyText"/>
    <w:qFormat/>
    <w:rsid w:val="00F25577"/>
    <w:pPr>
      <w:numPr>
        <w:ilvl w:val="0"/>
        <w:numId w:val="0"/>
      </w:numPr>
    </w:pPr>
  </w:style>
  <w:style w:type="paragraph" w:customStyle="1" w:styleId="PlainHeading3">
    <w:name w:val="Plain Heading 3"/>
    <w:basedOn w:val="Heading3"/>
    <w:next w:val="BodyText"/>
    <w:qFormat/>
    <w:rsid w:val="00F25577"/>
    <w:pPr>
      <w:numPr>
        <w:ilvl w:val="0"/>
        <w:numId w:val="0"/>
      </w:numPr>
      <w:ind w:left="288"/>
    </w:pPr>
  </w:style>
  <w:style w:type="paragraph" w:customStyle="1" w:styleId="PlainHeading4">
    <w:name w:val="Plain Heading 4"/>
    <w:basedOn w:val="Heading4"/>
    <w:next w:val="BodyText"/>
    <w:qFormat/>
    <w:rsid w:val="00F25577"/>
    <w:pPr>
      <w:numPr>
        <w:ilvl w:val="0"/>
        <w:numId w:val="0"/>
      </w:numPr>
      <w:ind w:left="288"/>
    </w:pPr>
  </w:style>
  <w:style w:type="numbering" w:customStyle="1" w:styleId="ListTiered">
    <w:name w:val="List Tiered"/>
    <w:basedOn w:val="ListNumbers"/>
    <w:uiPriority w:val="99"/>
    <w:rsid w:val="00F25577"/>
    <w:pPr>
      <w:numPr>
        <w:numId w:val="6"/>
      </w:numPr>
    </w:pPr>
  </w:style>
  <w:style w:type="paragraph" w:styleId="List">
    <w:name w:val="List"/>
    <w:aliases w:val="List Tier"/>
    <w:basedOn w:val="Normal"/>
    <w:qFormat/>
    <w:rsid w:val="00F25577"/>
    <w:pPr>
      <w:numPr>
        <w:numId w:val="7"/>
      </w:numPr>
      <w:spacing w:before="60" w:after="60"/>
    </w:pPr>
    <w:rPr>
      <w:sz w:val="22"/>
    </w:rPr>
  </w:style>
  <w:style w:type="paragraph" w:styleId="List2">
    <w:name w:val="List 2"/>
    <w:aliases w:val="List Tier 2"/>
    <w:basedOn w:val="Normal"/>
    <w:rsid w:val="00F25577"/>
    <w:pPr>
      <w:numPr>
        <w:ilvl w:val="1"/>
        <w:numId w:val="7"/>
      </w:numPr>
      <w:spacing w:after="60"/>
    </w:pPr>
    <w:rPr>
      <w:sz w:val="22"/>
    </w:rPr>
  </w:style>
  <w:style w:type="paragraph" w:styleId="List3">
    <w:name w:val="List 3"/>
    <w:aliases w:val="List Tier 3"/>
    <w:basedOn w:val="Normal"/>
    <w:rsid w:val="00F25577"/>
    <w:pPr>
      <w:numPr>
        <w:ilvl w:val="2"/>
        <w:numId w:val="7"/>
      </w:numPr>
      <w:tabs>
        <w:tab w:val="left" w:pos="2160"/>
      </w:tabs>
      <w:spacing w:after="60"/>
    </w:pPr>
    <w:rPr>
      <w:sz w:val="22"/>
    </w:rPr>
  </w:style>
  <w:style w:type="paragraph" w:styleId="List4">
    <w:name w:val="List 4"/>
    <w:aliases w:val="List Tier 4"/>
    <w:basedOn w:val="Normal"/>
    <w:rsid w:val="00F25577"/>
    <w:pPr>
      <w:numPr>
        <w:ilvl w:val="3"/>
        <w:numId w:val="7"/>
      </w:numPr>
      <w:spacing w:after="60"/>
    </w:pPr>
    <w:rPr>
      <w:sz w:val="22"/>
    </w:rPr>
  </w:style>
  <w:style w:type="paragraph" w:styleId="List5">
    <w:name w:val="List 5"/>
    <w:basedOn w:val="Normal"/>
    <w:rsid w:val="00F25577"/>
    <w:pPr>
      <w:numPr>
        <w:ilvl w:val="4"/>
        <w:numId w:val="7"/>
      </w:numPr>
      <w:spacing w:after="60"/>
    </w:pPr>
    <w:rPr>
      <w:sz w:val="22"/>
    </w:rPr>
  </w:style>
  <w:style w:type="paragraph" w:customStyle="1" w:styleId="QuoteText">
    <w:name w:val="Quote Text"/>
    <w:basedOn w:val="BodyText"/>
    <w:qFormat/>
    <w:rsid w:val="00F25577"/>
    <w:pPr>
      <w:spacing w:before="60" w:after="60"/>
      <w:ind w:left="720" w:right="720"/>
      <w:contextualSpacing/>
    </w:pPr>
    <w:rPr>
      <w:i/>
    </w:rPr>
  </w:style>
  <w:style w:type="table" w:customStyle="1" w:styleId="NetCraftsmenBands">
    <w:name w:val="NetCraftsmen Bands"/>
    <w:basedOn w:val="TableNormal"/>
    <w:uiPriority w:val="99"/>
    <w:rsid w:val="00F25577"/>
    <w:rPr>
      <w:rFonts w:asciiTheme="minorHAnsi" w:hAnsiTheme="minorHAnsi"/>
      <w:sz w:val="22"/>
    </w:rPr>
    <w:tblPr>
      <w:tblStyleRowBandSize w:val="1"/>
      <w:tblStyleColBandSize w:val="1"/>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jc w:val="center"/>
    </w:trPr>
    <w:tblStylePr w:type="firstRow">
      <w:pPr>
        <w:keepNext w:val="0"/>
        <w:keepLines w:val="0"/>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pPr>
      <w:rPr>
        <w:rFonts w:ascii="Open Sans" w:hAnsi="Open Sans"/>
        <w:b w:val="0"/>
        <w:color w:val="F2F2F2" w:themeColor="background1" w:themeShade="F2"/>
        <w:sz w:val="20"/>
      </w:rPr>
      <w:tblPr/>
      <w:tcPr>
        <w:shd w:val="clear" w:color="auto" w:fill="001465"/>
      </w:tcPr>
    </w:tblStylePr>
    <w:tblStylePr w:type="lastRow">
      <w:rPr>
        <w:rFonts w:ascii="Tahoma" w:hAnsi="Tahoma"/>
        <w:sz w:val="20"/>
      </w:rPr>
    </w:tblStylePr>
    <w:tblStylePr w:type="firstCol">
      <w:rPr>
        <w:rFonts w:ascii="Tahoma" w:hAnsi="Tahoma"/>
        <w:sz w:val="20"/>
      </w:rPr>
    </w:tblStylePr>
    <w:tblStylePr w:type="lastCol">
      <w:rPr>
        <w:rFonts w:ascii="Tahoma" w:hAnsi="Tahoma"/>
        <w:sz w:val="20"/>
      </w:rPr>
    </w:tblStylePr>
    <w:tblStylePr w:type="band1Vert">
      <w:rPr>
        <w:rFonts w:ascii="Tahoma" w:hAnsi="Tahoma"/>
        <w:sz w:val="20"/>
      </w:rPr>
    </w:tblStylePr>
    <w:tblStylePr w:type="band2Vert">
      <w:rPr>
        <w:rFonts w:ascii="Tahoma" w:hAnsi="Tahoma"/>
        <w:sz w:val="20"/>
      </w:rPr>
    </w:tblStylePr>
    <w:tblStylePr w:type="band1Horz">
      <w:rPr>
        <w:rFonts w:ascii="Open Sans" w:hAnsi="Open Sans"/>
        <w:sz w:val="20"/>
      </w:rPr>
      <w:tblPr/>
      <w:tcPr>
        <w:shd w:val="clear" w:color="auto" w:fill="D9D9D9" w:themeFill="background1" w:themeFillShade="D9"/>
      </w:tcPr>
    </w:tblStylePr>
    <w:tblStylePr w:type="band2Horz">
      <w:rPr>
        <w:rFonts w:ascii="Open Sans" w:hAnsi="Open Sans"/>
        <w:sz w:val="20"/>
      </w:rPr>
    </w:tblStylePr>
    <w:tblStylePr w:type="neCell">
      <w:rPr>
        <w:rFonts w:ascii="Tahoma" w:hAnsi="Tahoma"/>
        <w:sz w:val="20"/>
      </w:rPr>
    </w:tblStylePr>
    <w:tblStylePr w:type="nwCell">
      <w:rPr>
        <w:rFonts w:ascii="Tahoma" w:hAnsi="Tahoma"/>
        <w:sz w:val="20"/>
      </w:rPr>
    </w:tblStylePr>
    <w:tblStylePr w:type="seCell">
      <w:rPr>
        <w:rFonts w:ascii="Tahoma" w:hAnsi="Tahoma"/>
        <w:sz w:val="20"/>
      </w:rPr>
      <w:tblPr>
        <w:jc w:val="center"/>
      </w:tblPr>
      <w:trPr>
        <w:jc w:val="center"/>
      </w:trPr>
    </w:tblStylePr>
    <w:tblStylePr w:type="swCell">
      <w:rPr>
        <w:rFonts w:ascii="Tahoma" w:hAnsi="Tahoma"/>
        <w:sz w:val="20"/>
      </w:rPr>
    </w:tblStylePr>
  </w:style>
  <w:style w:type="table" w:customStyle="1" w:styleId="NetCraftsmenBasic">
    <w:name w:val="NetCraftsmen Basic"/>
    <w:basedOn w:val="TableGrid"/>
    <w:uiPriority w:val="99"/>
    <w:rsid w:val="00F25577"/>
    <w:tblPr>
      <w:jc w:val="center"/>
    </w:tblPr>
    <w:trPr>
      <w:jc w:val="center"/>
    </w:trPr>
    <w:tblStylePr w:type="firstRow">
      <w:pPr>
        <w:keepNext w:val="0"/>
        <w:keepLines w:val="0"/>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pPr>
      <w:rPr>
        <w:rFonts w:ascii="Open Sans" w:hAnsi="Open Sans"/>
        <w:b/>
        <w:color w:val="F2F2F2" w:themeColor="background1" w:themeShade="F2"/>
        <w:sz w:val="20"/>
      </w:rPr>
      <w:tblPr/>
      <w:tcPr>
        <w:shd w:val="clear" w:color="auto" w:fill="001465"/>
      </w:tcPr>
    </w:tblStylePr>
    <w:tblStylePr w:type="lastRow">
      <w:rPr>
        <w:rFonts w:ascii="Open Sans" w:hAnsi="Open Sans"/>
        <w:b w:val="0"/>
        <w:sz w:val="20"/>
      </w:rPr>
    </w:tblStylePr>
    <w:tblStylePr w:type="firstCol">
      <w:rPr>
        <w:rFonts w:ascii="Open Sans" w:hAnsi="Open Sans"/>
        <w:sz w:val="20"/>
      </w:rPr>
    </w:tblStylePr>
    <w:tblStylePr w:type="lastCol">
      <w:rPr>
        <w:rFonts w:ascii="Open Sans" w:hAnsi="Open Sans"/>
        <w:sz w:val="20"/>
      </w:rPr>
    </w:tblStylePr>
    <w:tblStylePr w:type="band1Vert">
      <w:rPr>
        <w:rFonts w:ascii="Open Sans" w:hAnsi="Open Sans"/>
        <w:sz w:val="20"/>
      </w:rPr>
    </w:tblStylePr>
    <w:tblStylePr w:type="band2Vert">
      <w:rPr>
        <w:rFonts w:ascii="Open Sans" w:hAnsi="Open Sans"/>
        <w:sz w:val="20"/>
      </w:rPr>
    </w:tblStylePr>
    <w:tblStylePr w:type="band1Horz">
      <w:rPr>
        <w:rFonts w:ascii="Open Sans" w:hAnsi="Open Sans"/>
        <w:sz w:val="20"/>
      </w:rPr>
    </w:tblStylePr>
    <w:tblStylePr w:type="band2Horz">
      <w:rPr>
        <w:rFonts w:ascii="Open Sans" w:hAnsi="Open Sans"/>
        <w:sz w:val="20"/>
      </w:rPr>
    </w:tblStylePr>
    <w:tblStylePr w:type="neCell">
      <w:rPr>
        <w:rFonts w:ascii="Open Sans" w:hAnsi="Open Sans"/>
        <w:sz w:val="20"/>
        <w:szCs w:val="20"/>
      </w:rPr>
    </w:tblStylePr>
    <w:tblStylePr w:type="nwCell">
      <w:rPr>
        <w:rFonts w:ascii="Open Sans" w:hAnsi="Open Sans"/>
        <w:sz w:val="20"/>
      </w:rPr>
    </w:tblStylePr>
    <w:tblStylePr w:type="seCell">
      <w:rPr>
        <w:rFonts w:ascii="Tahoma" w:hAnsi="Tahoma"/>
        <w:sz w:val="20"/>
      </w:rPr>
      <w:tblPr>
        <w:jc w:val="center"/>
      </w:tblPr>
      <w:trPr>
        <w:jc w:val="center"/>
      </w:trPr>
    </w:tblStylePr>
    <w:tblStylePr w:type="swCell">
      <w:rPr>
        <w:rFonts w:ascii="Tahoma" w:hAnsi="Tahoma"/>
        <w:sz w:val="20"/>
      </w:rPr>
    </w:tblStylePr>
  </w:style>
  <w:style w:type="table" w:customStyle="1" w:styleId="NetCraftsmenBorderless">
    <w:name w:val="NetCraftsmen Borderless"/>
    <w:basedOn w:val="TableNormal"/>
    <w:uiPriority w:val="99"/>
    <w:rsid w:val="00F25577"/>
    <w:rPr>
      <w:rFonts w:asciiTheme="minorHAnsi" w:hAnsiTheme="minorHAnsi"/>
    </w:rPr>
    <w:tblPr>
      <w:jc w:val="center"/>
    </w:tblPr>
    <w:trPr>
      <w:jc w:val="center"/>
    </w:trPr>
  </w:style>
  <w:style w:type="table" w:customStyle="1" w:styleId="NetCraftsmenCategory">
    <w:name w:val="NetCraftsmen Category"/>
    <w:basedOn w:val="NetCraftsmenBasic"/>
    <w:uiPriority w:val="99"/>
    <w:rsid w:val="00F25577"/>
    <w:tblPr/>
    <w:tblStylePr w:type="firstRow">
      <w:pPr>
        <w:keepNext w:val="0"/>
        <w:keepLines w:val="0"/>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pPr>
      <w:rPr>
        <w:rFonts w:ascii="Open Sans" w:hAnsi="Open Sans"/>
        <w:b/>
        <w:color w:val="F2F2F2" w:themeColor="background1" w:themeShade="F2"/>
        <w:sz w:val="20"/>
      </w:rPr>
      <w:tblPr/>
      <w:tcPr>
        <w:shd w:val="clear" w:color="auto" w:fill="001465"/>
      </w:tcPr>
    </w:tblStylePr>
    <w:tblStylePr w:type="lastRow">
      <w:rPr>
        <w:rFonts w:ascii="Tahoma" w:hAnsi="Tahoma"/>
        <w:b w:val="0"/>
        <w:sz w:val="20"/>
      </w:rPr>
    </w:tblStylePr>
    <w:tblStylePr w:type="firstCol">
      <w:rPr>
        <w:rFonts w:ascii="Open Sans" w:hAnsi="Open Sans"/>
        <w:b/>
        <w:sz w:val="20"/>
      </w:rPr>
      <w:tblPr/>
      <w:tcPr>
        <w:shd w:val="clear" w:color="auto" w:fill="E6E6E6"/>
      </w:tcPr>
    </w:tblStylePr>
    <w:tblStylePr w:type="lastCol">
      <w:rPr>
        <w:rFonts w:ascii="Tahoma" w:hAnsi="Tahoma"/>
        <w:sz w:val="20"/>
      </w:rPr>
    </w:tblStylePr>
    <w:tblStylePr w:type="band1Vert">
      <w:rPr>
        <w:rFonts w:ascii="Open Sans" w:hAnsi="Open Sans"/>
        <w:sz w:val="20"/>
      </w:rPr>
    </w:tblStylePr>
    <w:tblStylePr w:type="band2Vert">
      <w:rPr>
        <w:rFonts w:ascii="Open Sans" w:hAnsi="Open Sans"/>
        <w:sz w:val="20"/>
      </w:rPr>
    </w:tblStylePr>
    <w:tblStylePr w:type="band1Horz">
      <w:rPr>
        <w:rFonts w:ascii="Tahoma" w:hAnsi="Tahoma"/>
        <w:sz w:val="20"/>
      </w:rPr>
    </w:tblStylePr>
    <w:tblStylePr w:type="band2Horz">
      <w:rPr>
        <w:rFonts w:ascii="Tahoma" w:hAnsi="Tahoma"/>
        <w:sz w:val="20"/>
      </w:rPr>
    </w:tblStylePr>
    <w:tblStylePr w:type="neCell">
      <w:rPr>
        <w:rFonts w:ascii="Tahoma" w:hAnsi="Tahoma"/>
        <w:sz w:val="20"/>
        <w:szCs w:val="20"/>
      </w:rPr>
    </w:tblStylePr>
    <w:tblStylePr w:type="nwCell">
      <w:rPr>
        <w:rFonts w:ascii="Tahoma" w:hAnsi="Tahoma"/>
        <w:sz w:val="20"/>
      </w:rPr>
    </w:tblStylePr>
    <w:tblStylePr w:type="seCell">
      <w:rPr>
        <w:rFonts w:ascii="Tahoma" w:hAnsi="Tahoma"/>
        <w:sz w:val="20"/>
      </w:rPr>
      <w:tblPr>
        <w:jc w:val="center"/>
      </w:tblPr>
      <w:trPr>
        <w:jc w:val="center"/>
      </w:trPr>
    </w:tblStylePr>
    <w:tblStylePr w:type="swCell">
      <w:rPr>
        <w:rFonts w:ascii="Tahoma" w:hAnsi="Tahoma"/>
        <w:sz w:val="20"/>
      </w:rPr>
    </w:tblStylePr>
  </w:style>
  <w:style w:type="table" w:customStyle="1" w:styleId="NetCraftsmenNoHeading">
    <w:name w:val="NetCraftsmen No Heading"/>
    <w:basedOn w:val="TableNormal"/>
    <w:uiPriority w:val="99"/>
    <w:rsid w:val="00F25577"/>
    <w:rPr>
      <w:rFonts w:ascii="Open Sans" w:hAnsi="Open Sans"/>
    </w:rPr>
    <w:tblPr>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Col">
      <w:rPr>
        <w:rFonts w:ascii="Open Sans" w:hAnsi="Open Sans"/>
        <w:b/>
        <w:color w:val="FFFFFF" w:themeColor="background1"/>
        <w:sz w:val="20"/>
      </w:rPr>
      <w:tblPr/>
      <w:tcPr>
        <w:shd w:val="clear" w:color="auto" w:fill="001465"/>
      </w:tcPr>
    </w:tblStylePr>
    <w:tblStylePr w:type="lastCol">
      <w:rPr>
        <w:rFonts w:asciiTheme="minorHAnsi" w:hAnsiTheme="minorHAnsi"/>
        <w:sz w:val="22"/>
      </w:rPr>
      <w:tblPr/>
      <w:tcPr>
        <w:tcW w:w="3300" w:type="pct"/>
      </w:tcPr>
    </w:tblStylePr>
    <w:tblStylePr w:type="band1Vert">
      <w:rPr>
        <w:rFonts w:ascii="Open Sans" w:hAnsi="Open Sans"/>
        <w:sz w:val="20"/>
      </w:rPr>
    </w:tblStylePr>
    <w:tblStylePr w:type="band2Vert">
      <w:rPr>
        <w:rFonts w:ascii="Open Sans" w:hAnsi="Open Sans"/>
        <w:sz w:val="20"/>
      </w:rPr>
    </w:tblStylePr>
  </w:style>
  <w:style w:type="table" w:customStyle="1" w:styleId="CNCBasic">
    <w:name w:val="CNC Basic"/>
    <w:basedOn w:val="TableGrid"/>
    <w:uiPriority w:val="99"/>
    <w:rsid w:val="00B46214"/>
    <w:rPr>
      <w:rFonts w:asciiTheme="minorHAnsi" w:hAnsiTheme="minorHAnsi"/>
      <w:sz w:val="22"/>
    </w:rPr>
    <w:tblPr>
      <w:jc w:val="center"/>
    </w:tblPr>
    <w:trPr>
      <w:jc w:val="center"/>
    </w:trPr>
    <w:tblStylePr w:type="firstRow">
      <w:pPr>
        <w:keepNext w:val="0"/>
        <w:keepLines w:val="0"/>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pPr>
      <w:rPr>
        <w:rFonts w:asciiTheme="minorHAnsi" w:hAnsiTheme="minorHAnsi"/>
        <w:b/>
        <w:color w:val="D9D9D9" w:themeColor="background1" w:themeShade="D9"/>
        <w:sz w:val="22"/>
      </w:rPr>
      <w:tblPr/>
      <w:trPr>
        <w:tblHeader/>
      </w:trPr>
      <w:tcPr>
        <w:tcBorders>
          <w:top w:val="single" w:sz="4" w:space="0" w:color="000000"/>
          <w:left w:val="single" w:sz="4" w:space="0" w:color="000000"/>
          <w:bottom w:val="single" w:sz="4" w:space="0" w:color="000000"/>
          <w:right w:val="single" w:sz="4" w:space="0" w:color="000000"/>
          <w:insideH w:val="nil"/>
          <w:insideV w:val="single" w:sz="4" w:space="0" w:color="000000"/>
          <w:tl2br w:val="nil"/>
          <w:tr2bl w:val="nil"/>
        </w:tcBorders>
        <w:shd w:val="clear" w:color="auto" w:fill="193A77"/>
      </w:tcPr>
    </w:tblStylePr>
    <w:tblStylePr w:type="lastRow">
      <w:rPr>
        <w:rFonts w:ascii="Tahoma" w:hAnsi="Tahoma"/>
        <w:sz w:val="20"/>
      </w:rPr>
    </w:tblStylePr>
    <w:tblStylePr w:type="firstCol">
      <w:rPr>
        <w:rFonts w:ascii="Tahoma" w:hAnsi="Tahoma"/>
        <w:sz w:val="20"/>
      </w:rPr>
    </w:tblStylePr>
    <w:tblStylePr w:type="lastCol">
      <w:rPr>
        <w:rFonts w:ascii="Tahoma" w:hAnsi="Tahoma"/>
        <w:sz w:val="20"/>
      </w:rPr>
    </w:tblStylePr>
    <w:tblStylePr w:type="band1Vert">
      <w:rPr>
        <w:rFonts w:ascii="Tahoma" w:hAnsi="Tahoma"/>
        <w:sz w:val="20"/>
      </w:rPr>
    </w:tblStylePr>
    <w:tblStylePr w:type="band2Vert">
      <w:rPr>
        <w:rFonts w:ascii="Tahoma" w:hAnsi="Tahoma"/>
        <w:sz w:val="20"/>
      </w:rPr>
    </w:tblStylePr>
    <w:tblStylePr w:type="band1Horz">
      <w:rPr>
        <w:rFonts w:ascii="Tahoma" w:hAnsi="Tahoma"/>
        <w:sz w:val="20"/>
      </w:rPr>
    </w:tblStylePr>
    <w:tblStylePr w:type="band2Horz">
      <w:rPr>
        <w:rFonts w:ascii="Tahoma" w:hAnsi="Tahoma"/>
        <w:sz w:val="20"/>
      </w:rPr>
    </w:tblStylePr>
    <w:tblStylePr w:type="neCell">
      <w:rPr>
        <w:rFonts w:ascii="Tahoma" w:hAnsi="Tahoma"/>
        <w:sz w:val="20"/>
      </w:rPr>
    </w:tblStylePr>
    <w:tblStylePr w:type="nwCell">
      <w:rPr>
        <w:rFonts w:ascii="Tahoma" w:hAnsi="Tahoma"/>
        <w:sz w:val="20"/>
      </w:rPr>
    </w:tblStylePr>
    <w:tblStylePr w:type="seCell">
      <w:rPr>
        <w:rFonts w:ascii="Tahoma" w:hAnsi="Tahoma"/>
        <w:sz w:val="20"/>
      </w:rPr>
      <w:tblPr>
        <w:jc w:val="center"/>
      </w:tblPr>
      <w:trPr>
        <w:jc w:val="center"/>
      </w:trPr>
    </w:tblStylePr>
    <w:tblStylePr w:type="swCell">
      <w:rPr>
        <w:rFonts w:ascii="Tahoma" w:hAnsi="Tahoma"/>
        <w:sz w:val="20"/>
      </w:rPr>
    </w:tblStylePr>
  </w:style>
  <w:style w:type="table" w:customStyle="1" w:styleId="CNCCategory">
    <w:name w:val="CNC Category"/>
    <w:basedOn w:val="CNCBasic"/>
    <w:uiPriority w:val="99"/>
    <w:rsid w:val="00B46214"/>
    <w:tblPr/>
    <w:tblStylePr w:type="firstRow">
      <w:pPr>
        <w:keepNext w:val="0"/>
        <w:keepLines w:val="0"/>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pPr>
      <w:rPr>
        <w:rFonts w:asciiTheme="minorHAnsi" w:hAnsiTheme="minorHAnsi"/>
        <w:b/>
        <w:color w:val="D9D9D9" w:themeColor="background1" w:themeShade="D9"/>
        <w:sz w:val="22"/>
      </w:rPr>
      <w:tblPr/>
      <w:trPr>
        <w:tblHeader/>
      </w:trPr>
      <w:tcPr>
        <w:tcBorders>
          <w:top w:val="single" w:sz="4" w:space="0" w:color="000000"/>
          <w:left w:val="single" w:sz="4" w:space="0" w:color="000000"/>
          <w:bottom w:val="single" w:sz="4" w:space="0" w:color="000000"/>
          <w:right w:val="single" w:sz="4" w:space="0" w:color="000000"/>
          <w:insideH w:val="nil"/>
          <w:insideV w:val="single" w:sz="4" w:space="0" w:color="000000"/>
          <w:tl2br w:val="nil"/>
          <w:tr2bl w:val="nil"/>
        </w:tcBorders>
        <w:shd w:val="clear" w:color="auto" w:fill="193A77"/>
      </w:tcPr>
    </w:tblStylePr>
    <w:tblStylePr w:type="lastRow">
      <w:rPr>
        <w:rFonts w:ascii="Tahoma" w:hAnsi="Tahoma"/>
        <w:sz w:val="20"/>
      </w:rPr>
    </w:tblStylePr>
    <w:tblStylePr w:type="firstCol">
      <w:rPr>
        <w:rFonts w:asciiTheme="minorHAnsi" w:hAnsiTheme="minorHAnsi"/>
        <w:b/>
        <w:sz w:val="22"/>
      </w:rPr>
      <w:tblPr/>
      <w:tcPr>
        <w:shd w:val="clear" w:color="auto" w:fill="E6E6E6"/>
      </w:tcPr>
    </w:tblStylePr>
    <w:tblStylePr w:type="lastCol">
      <w:rPr>
        <w:rFonts w:ascii="Tahoma" w:hAnsi="Tahoma"/>
        <w:sz w:val="20"/>
      </w:rPr>
    </w:tblStylePr>
    <w:tblStylePr w:type="band1Vert">
      <w:rPr>
        <w:rFonts w:ascii="Tahoma" w:hAnsi="Tahoma"/>
        <w:sz w:val="20"/>
      </w:rPr>
    </w:tblStylePr>
    <w:tblStylePr w:type="band2Vert">
      <w:rPr>
        <w:rFonts w:ascii="Tahoma" w:hAnsi="Tahoma"/>
        <w:sz w:val="20"/>
      </w:rPr>
    </w:tblStylePr>
    <w:tblStylePr w:type="band1Horz">
      <w:rPr>
        <w:rFonts w:ascii="Tahoma" w:hAnsi="Tahoma"/>
        <w:sz w:val="20"/>
      </w:rPr>
    </w:tblStylePr>
    <w:tblStylePr w:type="band2Horz">
      <w:rPr>
        <w:rFonts w:ascii="Tahoma" w:hAnsi="Tahoma"/>
        <w:sz w:val="20"/>
      </w:rPr>
    </w:tblStylePr>
    <w:tblStylePr w:type="neCell">
      <w:rPr>
        <w:rFonts w:ascii="Tahoma" w:hAnsi="Tahoma"/>
        <w:sz w:val="20"/>
      </w:rPr>
    </w:tblStylePr>
    <w:tblStylePr w:type="nwCell">
      <w:rPr>
        <w:rFonts w:ascii="Tahoma" w:hAnsi="Tahoma"/>
        <w:sz w:val="20"/>
      </w:rPr>
    </w:tblStylePr>
    <w:tblStylePr w:type="seCell">
      <w:rPr>
        <w:rFonts w:ascii="Tahoma" w:hAnsi="Tahoma"/>
        <w:sz w:val="20"/>
      </w:rPr>
      <w:tblPr>
        <w:jc w:val="center"/>
      </w:tblPr>
      <w:trPr>
        <w:jc w:val="center"/>
      </w:trPr>
    </w:tblStylePr>
    <w:tblStylePr w:type="swCell">
      <w:rPr>
        <w:rFonts w:ascii="Tahoma" w:hAnsi="Tahoma"/>
        <w:sz w:val="20"/>
      </w:rPr>
    </w:tblStylePr>
  </w:style>
  <w:style w:type="table" w:customStyle="1" w:styleId="CNCBands">
    <w:name w:val="CNC Bands"/>
    <w:basedOn w:val="CNCBasic"/>
    <w:uiPriority w:val="99"/>
    <w:rsid w:val="00B46214"/>
    <w:tblPr/>
    <w:tblStylePr w:type="firstRow">
      <w:pPr>
        <w:keepNext w:val="0"/>
        <w:keepLines w:val="0"/>
        <w:pageBreakBefore w:val="0"/>
        <w:widowControl/>
        <w:suppressLineNumbers w:val="0"/>
        <w:suppressAutoHyphens w:val="0"/>
        <w:wordWrap/>
        <w:spacing w:beforeLines="0" w:beforeAutospacing="0" w:afterLines="0" w:afterAutospacing="0" w:line="240" w:lineRule="auto"/>
        <w:ind w:leftChars="0" w:left="0" w:rightChars="0" w:right="0" w:firstLineChars="0" w:firstLine="0"/>
        <w:contextualSpacing w:val="0"/>
      </w:pPr>
      <w:rPr>
        <w:rFonts w:asciiTheme="minorHAnsi" w:hAnsiTheme="minorHAnsi"/>
        <w:b/>
        <w:color w:val="D9D9D9" w:themeColor="background1" w:themeShade="D9"/>
        <w:sz w:val="22"/>
      </w:rPr>
      <w:tblPr/>
      <w:trPr>
        <w:tblHeader/>
      </w:trPr>
      <w:tcPr>
        <w:tcBorders>
          <w:top w:val="single" w:sz="4" w:space="0" w:color="000000"/>
          <w:left w:val="single" w:sz="4" w:space="0" w:color="000000"/>
          <w:bottom w:val="single" w:sz="4" w:space="0" w:color="000000"/>
          <w:right w:val="single" w:sz="4" w:space="0" w:color="000000"/>
          <w:insideH w:val="nil"/>
          <w:insideV w:val="single" w:sz="4" w:space="0" w:color="000000"/>
          <w:tl2br w:val="nil"/>
          <w:tr2bl w:val="nil"/>
        </w:tcBorders>
        <w:shd w:val="clear" w:color="auto" w:fill="193A77"/>
      </w:tcPr>
    </w:tblStylePr>
    <w:tblStylePr w:type="lastRow">
      <w:rPr>
        <w:rFonts w:ascii="Tahoma" w:hAnsi="Tahoma"/>
        <w:sz w:val="20"/>
      </w:rPr>
    </w:tblStylePr>
    <w:tblStylePr w:type="firstCol">
      <w:rPr>
        <w:rFonts w:ascii="Tahoma" w:hAnsi="Tahoma"/>
        <w:sz w:val="20"/>
      </w:rPr>
    </w:tblStylePr>
    <w:tblStylePr w:type="lastCol">
      <w:rPr>
        <w:rFonts w:ascii="Tahoma" w:hAnsi="Tahoma"/>
        <w:sz w:val="20"/>
      </w:rPr>
    </w:tblStylePr>
    <w:tblStylePr w:type="band1Vert">
      <w:rPr>
        <w:rFonts w:ascii="Tahoma" w:hAnsi="Tahoma"/>
        <w:sz w:val="20"/>
      </w:rPr>
    </w:tblStylePr>
    <w:tblStylePr w:type="band2Vert">
      <w:rPr>
        <w:rFonts w:ascii="Tahoma" w:hAnsi="Tahoma"/>
        <w:sz w:val="20"/>
      </w:rPr>
    </w:tblStylePr>
    <w:tblStylePr w:type="band1Horz">
      <w:rPr>
        <w:rFonts w:ascii="Tahoma" w:hAnsi="Tahoma"/>
        <w:sz w:val="20"/>
      </w:rPr>
      <w:tblPr/>
      <w:tcPr>
        <w:shd w:val="clear" w:color="auto" w:fill="D9D9D9" w:themeFill="background1" w:themeFillShade="D9"/>
      </w:tcPr>
    </w:tblStylePr>
    <w:tblStylePr w:type="band2Horz">
      <w:rPr>
        <w:rFonts w:ascii="Tahoma" w:hAnsi="Tahoma"/>
        <w:sz w:val="20"/>
      </w:rPr>
    </w:tblStylePr>
    <w:tblStylePr w:type="neCell">
      <w:rPr>
        <w:rFonts w:ascii="Tahoma" w:hAnsi="Tahoma"/>
        <w:sz w:val="20"/>
      </w:rPr>
    </w:tblStylePr>
    <w:tblStylePr w:type="nwCell">
      <w:rPr>
        <w:rFonts w:ascii="Tahoma" w:hAnsi="Tahoma"/>
        <w:sz w:val="20"/>
      </w:rPr>
    </w:tblStylePr>
    <w:tblStylePr w:type="seCell">
      <w:rPr>
        <w:rFonts w:ascii="Tahoma" w:hAnsi="Tahoma"/>
        <w:sz w:val="20"/>
      </w:rPr>
      <w:tblPr>
        <w:jc w:val="center"/>
      </w:tblPr>
      <w:trPr>
        <w:jc w:val="center"/>
      </w:trPr>
    </w:tblStylePr>
    <w:tblStylePr w:type="swCell">
      <w:rPr>
        <w:rFonts w:ascii="Tahoma" w:hAnsi="Tahoma"/>
        <w:sz w:val="20"/>
      </w:rPr>
    </w:tblStylePr>
  </w:style>
  <w:style w:type="table" w:customStyle="1" w:styleId="CNCBorderless">
    <w:name w:val="CNC Borderless"/>
    <w:basedOn w:val="TableNormal"/>
    <w:uiPriority w:val="99"/>
    <w:rsid w:val="00B46214"/>
    <w:rPr>
      <w:rFonts w:asciiTheme="minorHAnsi" w:hAnsiTheme="minorHAnsi"/>
      <w:sz w:val="22"/>
    </w:rPr>
    <w:tblPr>
      <w:jc w:val="center"/>
    </w:tblPr>
    <w:trPr>
      <w:jc w:val="center"/>
    </w:trPr>
  </w:style>
  <w:style w:type="table" w:customStyle="1" w:styleId="CNCNoHeading">
    <w:name w:val="CNC No Heading"/>
    <w:basedOn w:val="TableNormal"/>
    <w:uiPriority w:val="99"/>
    <w:rsid w:val="00B46214"/>
    <w:rPr>
      <w:rFonts w:asciiTheme="minorHAnsi" w:hAnsiTheme="minorHAnsi"/>
      <w:sz w:val="22"/>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Col">
      <w:rPr>
        <w:rFonts w:asciiTheme="minorHAnsi" w:hAnsiTheme="minorHAnsi"/>
        <w:b/>
        <w:color w:val="FFFFFF" w:themeColor="background1"/>
        <w:sz w:val="22"/>
      </w:rPr>
      <w:tblPr/>
      <w:tcPr>
        <w:tcW w:w="1700" w:type="pct"/>
        <w:shd w:val="clear" w:color="auto" w:fill="193A77"/>
      </w:tcPr>
    </w:tblStylePr>
    <w:tblStylePr w:type="lastCol">
      <w:rPr>
        <w:rFonts w:asciiTheme="minorHAnsi" w:hAnsiTheme="minorHAnsi"/>
        <w:sz w:val="22"/>
      </w:rPr>
      <w:tblPr/>
      <w:tcPr>
        <w:tcW w:w="3300" w:type="pct"/>
      </w:tcPr>
    </w:tblStylePr>
  </w:style>
  <w:style w:type="paragraph" w:customStyle="1" w:styleId="ListAlpha">
    <w:name w:val="List Alpha"/>
    <w:basedOn w:val="Normal"/>
    <w:qFormat/>
    <w:rsid w:val="00F25577"/>
    <w:pPr>
      <w:numPr>
        <w:numId w:val="9"/>
      </w:numPr>
      <w:spacing w:before="120" w:after="120"/>
      <w:ind w:left="1080" w:hanging="360"/>
    </w:pPr>
    <w:rPr>
      <w:sz w:val="22"/>
    </w:rPr>
  </w:style>
  <w:style w:type="paragraph" w:customStyle="1" w:styleId="ListAlpha2">
    <w:name w:val="List Alpha 2"/>
    <w:basedOn w:val="ListAlpha"/>
    <w:autoRedefine/>
    <w:rsid w:val="00F25577"/>
    <w:pPr>
      <w:numPr>
        <w:ilvl w:val="1"/>
      </w:numPr>
      <w:ind w:hanging="360"/>
    </w:pPr>
  </w:style>
  <w:style w:type="paragraph" w:customStyle="1" w:styleId="ListAlpha3">
    <w:name w:val="List Alpha 3"/>
    <w:basedOn w:val="ListAlpha2"/>
    <w:autoRedefine/>
    <w:rsid w:val="00F25577"/>
    <w:pPr>
      <w:numPr>
        <w:ilvl w:val="2"/>
      </w:numPr>
    </w:pPr>
  </w:style>
  <w:style w:type="paragraph" w:customStyle="1" w:styleId="ListAlpha4">
    <w:name w:val="List Alpha 4"/>
    <w:basedOn w:val="ListAlpha3"/>
    <w:rsid w:val="00F25577"/>
    <w:pPr>
      <w:numPr>
        <w:ilvl w:val="3"/>
      </w:numPr>
    </w:pPr>
  </w:style>
  <w:style w:type="numbering" w:customStyle="1" w:styleId="ListAlphas">
    <w:name w:val="List Alphas"/>
    <w:uiPriority w:val="99"/>
    <w:rsid w:val="00F25577"/>
    <w:pPr>
      <w:numPr>
        <w:numId w:val="8"/>
      </w:numPr>
    </w:pPr>
  </w:style>
  <w:style w:type="paragraph" w:customStyle="1" w:styleId="SOWHeading">
    <w:name w:val="SOW Heading"/>
    <w:basedOn w:val="Normal"/>
    <w:next w:val="BodyText"/>
    <w:qFormat/>
    <w:rsid w:val="00F25577"/>
    <w:pPr>
      <w:numPr>
        <w:numId w:val="10"/>
      </w:numPr>
      <w:spacing w:before="120" w:after="120"/>
      <w:outlineLvl w:val="0"/>
    </w:pPr>
    <w:rPr>
      <w:b/>
      <w:sz w:val="28"/>
    </w:rPr>
  </w:style>
  <w:style w:type="paragraph" w:customStyle="1" w:styleId="SOWHeading2">
    <w:name w:val="SOW Heading 2"/>
    <w:basedOn w:val="Normal"/>
    <w:next w:val="BodyText"/>
    <w:qFormat/>
    <w:rsid w:val="00F25577"/>
    <w:pPr>
      <w:numPr>
        <w:ilvl w:val="1"/>
        <w:numId w:val="10"/>
      </w:numPr>
      <w:outlineLvl w:val="1"/>
    </w:pPr>
    <w:rPr>
      <w:b/>
      <w:sz w:val="24"/>
    </w:rPr>
  </w:style>
  <w:style w:type="paragraph" w:customStyle="1" w:styleId="SOWHeading3">
    <w:name w:val="SOW Heading 3"/>
    <w:basedOn w:val="Normal"/>
    <w:next w:val="BodyText"/>
    <w:qFormat/>
    <w:rsid w:val="00F25577"/>
    <w:pPr>
      <w:numPr>
        <w:ilvl w:val="2"/>
        <w:numId w:val="10"/>
      </w:numPr>
      <w:outlineLvl w:val="2"/>
    </w:pPr>
    <w:rPr>
      <w:b/>
      <w:i/>
      <w:sz w:val="24"/>
    </w:rPr>
  </w:style>
  <w:style w:type="paragraph" w:customStyle="1" w:styleId="SOWHeading4">
    <w:name w:val="SOW Heading 4"/>
    <w:basedOn w:val="Normal"/>
    <w:next w:val="BodyText"/>
    <w:qFormat/>
    <w:rsid w:val="00F25577"/>
    <w:pPr>
      <w:numPr>
        <w:ilvl w:val="3"/>
        <w:numId w:val="10"/>
      </w:numPr>
      <w:outlineLvl w:val="3"/>
    </w:pPr>
    <w:rPr>
      <w:i/>
      <w:sz w:val="24"/>
    </w:rPr>
  </w:style>
  <w:style w:type="numbering" w:customStyle="1" w:styleId="SOWHeadings">
    <w:name w:val="SOW Headings"/>
    <w:uiPriority w:val="99"/>
    <w:rsid w:val="00F25577"/>
    <w:pPr>
      <w:numPr>
        <w:numId w:val="10"/>
      </w:numPr>
    </w:pPr>
  </w:style>
  <w:style w:type="character" w:customStyle="1" w:styleId="Heading3Char">
    <w:name w:val="Heading 3 Char"/>
    <w:basedOn w:val="DefaultParagraphFont"/>
    <w:link w:val="Heading3"/>
    <w:rsid w:val="002849B9"/>
    <w:rPr>
      <w:rFonts w:ascii="Open Sans" w:hAnsi="Open Sans"/>
      <w:b/>
      <w:bCs/>
      <w:smallCaps/>
      <w:sz w:val="28"/>
      <w:szCs w:val="24"/>
    </w:rPr>
  </w:style>
  <w:style w:type="character" w:customStyle="1" w:styleId="HeaderChar">
    <w:name w:val="Header Char"/>
    <w:basedOn w:val="DefaultParagraphFont"/>
    <w:link w:val="Header"/>
    <w:rsid w:val="00F25577"/>
    <w:rPr>
      <w:rFonts w:ascii="Open Sans" w:hAnsi="Open Sans"/>
      <w:b/>
      <w:color w:val="7F7F7F" w:themeColor="text1" w:themeTint="80"/>
      <w:sz w:val="18"/>
    </w:rPr>
  </w:style>
  <w:style w:type="character" w:styleId="UnresolvedMention">
    <w:name w:val="Unresolved Mention"/>
    <w:basedOn w:val="DefaultParagraphFont"/>
    <w:rsid w:val="00814ABE"/>
    <w:rPr>
      <w:color w:val="808080"/>
      <w:shd w:val="clear" w:color="auto" w:fill="E6E6E6"/>
    </w:rPr>
  </w:style>
  <w:style w:type="character" w:styleId="Strong">
    <w:name w:val="Strong"/>
    <w:basedOn w:val="DefaultParagraphFont"/>
    <w:rsid w:val="00135EF5"/>
    <w:rPr>
      <w:b/>
      <w:bCs/>
    </w:rPr>
  </w:style>
  <w:style w:type="character" w:customStyle="1" w:styleId="CommentTextChar">
    <w:name w:val="Comment Text Char"/>
    <w:basedOn w:val="DefaultParagraphFont"/>
    <w:link w:val="CommentText"/>
    <w:semiHidden/>
    <w:rsid w:val="0010725D"/>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6711">
      <w:bodyDiv w:val="1"/>
      <w:marLeft w:val="0"/>
      <w:marRight w:val="0"/>
      <w:marTop w:val="0"/>
      <w:marBottom w:val="0"/>
      <w:divBdr>
        <w:top w:val="none" w:sz="0" w:space="0" w:color="auto"/>
        <w:left w:val="none" w:sz="0" w:space="0" w:color="auto"/>
        <w:bottom w:val="none" w:sz="0" w:space="0" w:color="auto"/>
        <w:right w:val="none" w:sz="0" w:space="0" w:color="auto"/>
      </w:divBdr>
    </w:div>
    <w:div w:id="290088324">
      <w:bodyDiv w:val="1"/>
      <w:marLeft w:val="0"/>
      <w:marRight w:val="0"/>
      <w:marTop w:val="0"/>
      <w:marBottom w:val="0"/>
      <w:divBdr>
        <w:top w:val="none" w:sz="0" w:space="0" w:color="auto"/>
        <w:left w:val="none" w:sz="0" w:space="0" w:color="auto"/>
        <w:bottom w:val="none" w:sz="0" w:space="0" w:color="auto"/>
        <w:right w:val="none" w:sz="0" w:space="0" w:color="auto"/>
      </w:divBdr>
    </w:div>
    <w:div w:id="422725816">
      <w:bodyDiv w:val="1"/>
      <w:marLeft w:val="0"/>
      <w:marRight w:val="0"/>
      <w:marTop w:val="0"/>
      <w:marBottom w:val="0"/>
      <w:divBdr>
        <w:top w:val="none" w:sz="0" w:space="0" w:color="auto"/>
        <w:left w:val="none" w:sz="0" w:space="0" w:color="auto"/>
        <w:bottom w:val="none" w:sz="0" w:space="0" w:color="auto"/>
        <w:right w:val="none" w:sz="0" w:space="0" w:color="auto"/>
      </w:divBdr>
    </w:div>
    <w:div w:id="551773080">
      <w:bodyDiv w:val="1"/>
      <w:marLeft w:val="0"/>
      <w:marRight w:val="0"/>
      <w:marTop w:val="0"/>
      <w:marBottom w:val="0"/>
      <w:divBdr>
        <w:top w:val="none" w:sz="0" w:space="0" w:color="auto"/>
        <w:left w:val="none" w:sz="0" w:space="0" w:color="auto"/>
        <w:bottom w:val="none" w:sz="0" w:space="0" w:color="auto"/>
        <w:right w:val="none" w:sz="0" w:space="0" w:color="auto"/>
      </w:divBdr>
    </w:div>
    <w:div w:id="611980854">
      <w:bodyDiv w:val="1"/>
      <w:marLeft w:val="0"/>
      <w:marRight w:val="0"/>
      <w:marTop w:val="0"/>
      <w:marBottom w:val="0"/>
      <w:divBdr>
        <w:top w:val="none" w:sz="0" w:space="0" w:color="auto"/>
        <w:left w:val="none" w:sz="0" w:space="0" w:color="auto"/>
        <w:bottom w:val="none" w:sz="0" w:space="0" w:color="auto"/>
        <w:right w:val="none" w:sz="0" w:space="0" w:color="auto"/>
      </w:divBdr>
    </w:div>
    <w:div w:id="679893749">
      <w:bodyDiv w:val="1"/>
      <w:marLeft w:val="0"/>
      <w:marRight w:val="0"/>
      <w:marTop w:val="0"/>
      <w:marBottom w:val="0"/>
      <w:divBdr>
        <w:top w:val="none" w:sz="0" w:space="0" w:color="auto"/>
        <w:left w:val="none" w:sz="0" w:space="0" w:color="auto"/>
        <w:bottom w:val="none" w:sz="0" w:space="0" w:color="auto"/>
        <w:right w:val="none" w:sz="0" w:space="0" w:color="auto"/>
      </w:divBdr>
    </w:div>
    <w:div w:id="1018890711">
      <w:bodyDiv w:val="1"/>
      <w:marLeft w:val="0"/>
      <w:marRight w:val="0"/>
      <w:marTop w:val="0"/>
      <w:marBottom w:val="0"/>
      <w:divBdr>
        <w:top w:val="none" w:sz="0" w:space="0" w:color="auto"/>
        <w:left w:val="none" w:sz="0" w:space="0" w:color="auto"/>
        <w:bottom w:val="none" w:sz="0" w:space="0" w:color="auto"/>
        <w:right w:val="none" w:sz="0" w:space="0" w:color="auto"/>
      </w:divBdr>
    </w:div>
    <w:div w:id="1269847822">
      <w:bodyDiv w:val="1"/>
      <w:marLeft w:val="0"/>
      <w:marRight w:val="0"/>
      <w:marTop w:val="0"/>
      <w:marBottom w:val="0"/>
      <w:divBdr>
        <w:top w:val="none" w:sz="0" w:space="0" w:color="auto"/>
        <w:left w:val="none" w:sz="0" w:space="0" w:color="auto"/>
        <w:bottom w:val="none" w:sz="0" w:space="0" w:color="auto"/>
        <w:right w:val="none" w:sz="0" w:space="0" w:color="auto"/>
      </w:divBdr>
    </w:div>
    <w:div w:id="1387948915">
      <w:bodyDiv w:val="1"/>
      <w:marLeft w:val="0"/>
      <w:marRight w:val="0"/>
      <w:marTop w:val="0"/>
      <w:marBottom w:val="0"/>
      <w:divBdr>
        <w:top w:val="none" w:sz="0" w:space="0" w:color="auto"/>
        <w:left w:val="none" w:sz="0" w:space="0" w:color="auto"/>
        <w:bottom w:val="none" w:sz="0" w:space="0" w:color="auto"/>
        <w:right w:val="none" w:sz="0" w:space="0" w:color="auto"/>
      </w:divBdr>
    </w:div>
    <w:div w:id="1505438702">
      <w:bodyDiv w:val="1"/>
      <w:marLeft w:val="0"/>
      <w:marRight w:val="0"/>
      <w:marTop w:val="0"/>
      <w:marBottom w:val="0"/>
      <w:divBdr>
        <w:top w:val="none" w:sz="0" w:space="0" w:color="auto"/>
        <w:left w:val="none" w:sz="0" w:space="0" w:color="auto"/>
        <w:bottom w:val="none" w:sz="0" w:space="0" w:color="auto"/>
        <w:right w:val="none" w:sz="0" w:space="0" w:color="auto"/>
      </w:divBdr>
    </w:div>
    <w:div w:id="1609433705">
      <w:bodyDiv w:val="1"/>
      <w:marLeft w:val="0"/>
      <w:marRight w:val="0"/>
      <w:marTop w:val="0"/>
      <w:marBottom w:val="0"/>
      <w:divBdr>
        <w:top w:val="none" w:sz="0" w:space="0" w:color="auto"/>
        <w:left w:val="none" w:sz="0" w:space="0" w:color="auto"/>
        <w:bottom w:val="none" w:sz="0" w:space="0" w:color="auto"/>
        <w:right w:val="none" w:sz="0" w:space="0" w:color="auto"/>
      </w:divBdr>
    </w:div>
    <w:div w:id="20161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houghts.t37.net/designing-the-perfect-elasticsearch-cluster-the-almost-definitive-guide-e614eabc1a8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yslog-ng.com" TargetMode="External"/><Relationship Id="rId17" Type="http://schemas.openxmlformats.org/officeDocument/2006/relationships/hyperlink" Target="https://twitter.com/ucguerrilla" TargetMode="External"/><Relationship Id="rId2" Type="http://schemas.openxmlformats.org/officeDocument/2006/relationships/numbering" Target="numbering.xml"/><Relationship Id="rId16" Type="http://schemas.openxmlformats.org/officeDocument/2006/relationships/hyperlink" Target="http://www.netcraftsmen.com/disclosure-statement-peter-j-welch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itter.com/pjwelcher"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lexander.holbreich.org/elasticsearch-configuratio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Donati\Downloads\netcraftsmen-tmpl-gen-Styles-RF09-201801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B62C-2165-3141-881F-B0259D11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 Donati\Downloads\netcraftsmen-tmpl-gen-Styles-RF09-20180104.dotx</Template>
  <TotalTime>13</TotalTime>
  <Pages>1</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Example Short Document</vt:lpstr>
    </vt:vector>
  </TitlesOfParts>
  <Manager/>
  <Company>Chesapeake NetCraftsmen, LLC</Company>
  <LinksUpToDate>false</LinksUpToDate>
  <CharactersWithSpaces>12103</CharactersWithSpaces>
  <SharedDoc>false</SharedDoc>
  <HyperlinkBase/>
  <HLinks>
    <vt:vector size="606" baseType="variant">
      <vt:variant>
        <vt:i4>3145793</vt:i4>
      </vt:variant>
      <vt:variant>
        <vt:i4>618</vt:i4>
      </vt:variant>
      <vt:variant>
        <vt:i4>0</vt:i4>
      </vt:variant>
      <vt:variant>
        <vt:i4>5</vt:i4>
      </vt:variant>
      <vt:variant>
        <vt:lpwstr>http://www.cisco.com/application/pdf/en/us/guest/products/ps2237/c1650/cdccont_0900aecd802132ef.pdf</vt:lpwstr>
      </vt:variant>
      <vt:variant>
        <vt:lpwstr/>
      </vt:variant>
      <vt:variant>
        <vt:i4>851977</vt:i4>
      </vt:variant>
      <vt:variant>
        <vt:i4>615</vt:i4>
      </vt:variant>
      <vt:variant>
        <vt:i4>0</vt:i4>
      </vt:variant>
      <vt:variant>
        <vt:i4>5</vt:i4>
      </vt:variant>
      <vt:variant>
        <vt:lpwstr>http://www.cisco.com/en/US/partner/products/hw/voiceapp/ps378/prod_installation_guide09186a008057b96d.html</vt:lpwstr>
      </vt:variant>
      <vt:variant>
        <vt:lpwstr>wp350213</vt:lpwstr>
      </vt:variant>
      <vt:variant>
        <vt:i4>4259847</vt:i4>
      </vt:variant>
      <vt:variant>
        <vt:i4>612</vt:i4>
      </vt:variant>
      <vt:variant>
        <vt:i4>0</vt:i4>
      </vt:variant>
      <vt:variant>
        <vt:i4>5</vt:i4>
      </vt:variant>
      <vt:variant>
        <vt:lpwstr>http://www.cisco.com/en/US/partner/products/sw/voicesw/ps556/products_device_support_tables_list.html</vt:lpwstr>
      </vt:variant>
      <vt:variant>
        <vt:lpwstr/>
      </vt:variant>
      <vt:variant>
        <vt:i4>7012444</vt:i4>
      </vt:variant>
      <vt:variant>
        <vt:i4>609</vt:i4>
      </vt:variant>
      <vt:variant>
        <vt:i4>0</vt:i4>
      </vt:variant>
      <vt:variant>
        <vt:i4>5</vt:i4>
      </vt:variant>
      <vt:variant>
        <vt:lpwstr>http://www.cisco.com/en/US/partner/products/sw/voicesw/ps556/products_programming_usage_guide09186a00806556fb.html</vt:lpwstr>
      </vt:variant>
      <vt:variant>
        <vt:lpwstr>wp35240</vt:lpwstr>
      </vt:variant>
      <vt:variant>
        <vt:i4>4390932</vt:i4>
      </vt:variant>
      <vt:variant>
        <vt:i4>606</vt:i4>
      </vt:variant>
      <vt:variant>
        <vt:i4>0</vt:i4>
      </vt:variant>
      <vt:variant>
        <vt:i4>5</vt:i4>
      </vt:variant>
      <vt:variant>
        <vt:lpwstr>http://www.cisco.com/en/US/products/sw/voicesw/ps556/products_implementation_design_guide_book09186a00806e8a79.html</vt:lpwstr>
      </vt:variant>
      <vt:variant>
        <vt:lpwstr/>
      </vt:variant>
      <vt:variant>
        <vt:i4>3211332</vt:i4>
      </vt:variant>
      <vt:variant>
        <vt:i4>603</vt:i4>
      </vt:variant>
      <vt:variant>
        <vt:i4>0</vt:i4>
      </vt:variant>
      <vt:variant>
        <vt:i4>5</vt:i4>
      </vt:variant>
      <vt:variant>
        <vt:lpwstr>http://www.cisco.com/application/pdf/en/us/guest/products/ps1846/c1609/cdccont_0900aecd80331ee7.pdf</vt:lpwstr>
      </vt:variant>
      <vt:variant>
        <vt:lpwstr/>
      </vt:variant>
      <vt:variant>
        <vt:i4>983155</vt:i4>
      </vt:variant>
      <vt:variant>
        <vt:i4>600</vt:i4>
      </vt:variant>
      <vt:variant>
        <vt:i4>0</vt:i4>
      </vt:variant>
      <vt:variant>
        <vt:i4>5</vt:i4>
      </vt:variant>
      <vt:variant>
        <vt:lpwstr>http://www.cisco.com/univercd/cc/td/doc/product/voice/c_callmg/4_1/rel_note/413cmrn.htm</vt:lpwstr>
      </vt:variant>
      <vt:variant>
        <vt:lpwstr/>
      </vt:variant>
      <vt:variant>
        <vt:i4>589826</vt:i4>
      </vt:variant>
      <vt:variant>
        <vt:i4>597</vt:i4>
      </vt:variant>
      <vt:variant>
        <vt:i4>0</vt:i4>
      </vt:variant>
      <vt:variant>
        <vt:i4>5</vt:i4>
      </vt:variant>
      <vt:variant>
        <vt:lpwstr>http://www.cisco.com/univercd/cc/td/doc/product/voice/sw_ap_to/crscomtx.pdf</vt:lpwstr>
      </vt:variant>
      <vt:variant>
        <vt:lpwstr/>
      </vt:variant>
      <vt:variant>
        <vt:i4>1900595</vt:i4>
      </vt:variant>
      <vt:variant>
        <vt:i4>560</vt:i4>
      </vt:variant>
      <vt:variant>
        <vt:i4>0</vt:i4>
      </vt:variant>
      <vt:variant>
        <vt:i4>5</vt:i4>
      </vt:variant>
      <vt:variant>
        <vt:lpwstr/>
      </vt:variant>
      <vt:variant>
        <vt:lpwstr>_Toc195329592</vt:lpwstr>
      </vt:variant>
      <vt:variant>
        <vt:i4>1900595</vt:i4>
      </vt:variant>
      <vt:variant>
        <vt:i4>554</vt:i4>
      </vt:variant>
      <vt:variant>
        <vt:i4>0</vt:i4>
      </vt:variant>
      <vt:variant>
        <vt:i4>5</vt:i4>
      </vt:variant>
      <vt:variant>
        <vt:lpwstr/>
      </vt:variant>
      <vt:variant>
        <vt:lpwstr>_Toc195329591</vt:lpwstr>
      </vt:variant>
      <vt:variant>
        <vt:i4>1900595</vt:i4>
      </vt:variant>
      <vt:variant>
        <vt:i4>548</vt:i4>
      </vt:variant>
      <vt:variant>
        <vt:i4>0</vt:i4>
      </vt:variant>
      <vt:variant>
        <vt:i4>5</vt:i4>
      </vt:variant>
      <vt:variant>
        <vt:lpwstr/>
      </vt:variant>
      <vt:variant>
        <vt:lpwstr>_Toc195329590</vt:lpwstr>
      </vt:variant>
      <vt:variant>
        <vt:i4>1835059</vt:i4>
      </vt:variant>
      <vt:variant>
        <vt:i4>542</vt:i4>
      </vt:variant>
      <vt:variant>
        <vt:i4>0</vt:i4>
      </vt:variant>
      <vt:variant>
        <vt:i4>5</vt:i4>
      </vt:variant>
      <vt:variant>
        <vt:lpwstr/>
      </vt:variant>
      <vt:variant>
        <vt:lpwstr>_Toc195329589</vt:lpwstr>
      </vt:variant>
      <vt:variant>
        <vt:i4>1835059</vt:i4>
      </vt:variant>
      <vt:variant>
        <vt:i4>536</vt:i4>
      </vt:variant>
      <vt:variant>
        <vt:i4>0</vt:i4>
      </vt:variant>
      <vt:variant>
        <vt:i4>5</vt:i4>
      </vt:variant>
      <vt:variant>
        <vt:lpwstr/>
      </vt:variant>
      <vt:variant>
        <vt:lpwstr>_Toc195329588</vt:lpwstr>
      </vt:variant>
      <vt:variant>
        <vt:i4>1835059</vt:i4>
      </vt:variant>
      <vt:variant>
        <vt:i4>530</vt:i4>
      </vt:variant>
      <vt:variant>
        <vt:i4>0</vt:i4>
      </vt:variant>
      <vt:variant>
        <vt:i4>5</vt:i4>
      </vt:variant>
      <vt:variant>
        <vt:lpwstr/>
      </vt:variant>
      <vt:variant>
        <vt:lpwstr>_Toc195329587</vt:lpwstr>
      </vt:variant>
      <vt:variant>
        <vt:i4>1835059</vt:i4>
      </vt:variant>
      <vt:variant>
        <vt:i4>524</vt:i4>
      </vt:variant>
      <vt:variant>
        <vt:i4>0</vt:i4>
      </vt:variant>
      <vt:variant>
        <vt:i4>5</vt:i4>
      </vt:variant>
      <vt:variant>
        <vt:lpwstr/>
      </vt:variant>
      <vt:variant>
        <vt:lpwstr>_Toc195329586</vt:lpwstr>
      </vt:variant>
      <vt:variant>
        <vt:i4>1835059</vt:i4>
      </vt:variant>
      <vt:variant>
        <vt:i4>518</vt:i4>
      </vt:variant>
      <vt:variant>
        <vt:i4>0</vt:i4>
      </vt:variant>
      <vt:variant>
        <vt:i4>5</vt:i4>
      </vt:variant>
      <vt:variant>
        <vt:lpwstr/>
      </vt:variant>
      <vt:variant>
        <vt:lpwstr>_Toc195329585</vt:lpwstr>
      </vt:variant>
      <vt:variant>
        <vt:i4>1835059</vt:i4>
      </vt:variant>
      <vt:variant>
        <vt:i4>512</vt:i4>
      </vt:variant>
      <vt:variant>
        <vt:i4>0</vt:i4>
      </vt:variant>
      <vt:variant>
        <vt:i4>5</vt:i4>
      </vt:variant>
      <vt:variant>
        <vt:lpwstr/>
      </vt:variant>
      <vt:variant>
        <vt:lpwstr>_Toc195329584</vt:lpwstr>
      </vt:variant>
      <vt:variant>
        <vt:i4>1835059</vt:i4>
      </vt:variant>
      <vt:variant>
        <vt:i4>506</vt:i4>
      </vt:variant>
      <vt:variant>
        <vt:i4>0</vt:i4>
      </vt:variant>
      <vt:variant>
        <vt:i4>5</vt:i4>
      </vt:variant>
      <vt:variant>
        <vt:lpwstr/>
      </vt:variant>
      <vt:variant>
        <vt:lpwstr>_Toc195329583</vt:lpwstr>
      </vt:variant>
      <vt:variant>
        <vt:i4>1835059</vt:i4>
      </vt:variant>
      <vt:variant>
        <vt:i4>500</vt:i4>
      </vt:variant>
      <vt:variant>
        <vt:i4>0</vt:i4>
      </vt:variant>
      <vt:variant>
        <vt:i4>5</vt:i4>
      </vt:variant>
      <vt:variant>
        <vt:lpwstr/>
      </vt:variant>
      <vt:variant>
        <vt:lpwstr>_Toc195329582</vt:lpwstr>
      </vt:variant>
      <vt:variant>
        <vt:i4>1835059</vt:i4>
      </vt:variant>
      <vt:variant>
        <vt:i4>494</vt:i4>
      </vt:variant>
      <vt:variant>
        <vt:i4>0</vt:i4>
      </vt:variant>
      <vt:variant>
        <vt:i4>5</vt:i4>
      </vt:variant>
      <vt:variant>
        <vt:lpwstr/>
      </vt:variant>
      <vt:variant>
        <vt:lpwstr>_Toc195329581</vt:lpwstr>
      </vt:variant>
      <vt:variant>
        <vt:i4>1835059</vt:i4>
      </vt:variant>
      <vt:variant>
        <vt:i4>488</vt:i4>
      </vt:variant>
      <vt:variant>
        <vt:i4>0</vt:i4>
      </vt:variant>
      <vt:variant>
        <vt:i4>5</vt:i4>
      </vt:variant>
      <vt:variant>
        <vt:lpwstr/>
      </vt:variant>
      <vt:variant>
        <vt:lpwstr>_Toc195329580</vt:lpwstr>
      </vt:variant>
      <vt:variant>
        <vt:i4>1245235</vt:i4>
      </vt:variant>
      <vt:variant>
        <vt:i4>482</vt:i4>
      </vt:variant>
      <vt:variant>
        <vt:i4>0</vt:i4>
      </vt:variant>
      <vt:variant>
        <vt:i4>5</vt:i4>
      </vt:variant>
      <vt:variant>
        <vt:lpwstr/>
      </vt:variant>
      <vt:variant>
        <vt:lpwstr>_Toc195329579</vt:lpwstr>
      </vt:variant>
      <vt:variant>
        <vt:i4>1245235</vt:i4>
      </vt:variant>
      <vt:variant>
        <vt:i4>476</vt:i4>
      </vt:variant>
      <vt:variant>
        <vt:i4>0</vt:i4>
      </vt:variant>
      <vt:variant>
        <vt:i4>5</vt:i4>
      </vt:variant>
      <vt:variant>
        <vt:lpwstr/>
      </vt:variant>
      <vt:variant>
        <vt:lpwstr>_Toc195329578</vt:lpwstr>
      </vt:variant>
      <vt:variant>
        <vt:i4>1245235</vt:i4>
      </vt:variant>
      <vt:variant>
        <vt:i4>470</vt:i4>
      </vt:variant>
      <vt:variant>
        <vt:i4>0</vt:i4>
      </vt:variant>
      <vt:variant>
        <vt:i4>5</vt:i4>
      </vt:variant>
      <vt:variant>
        <vt:lpwstr/>
      </vt:variant>
      <vt:variant>
        <vt:lpwstr>_Toc195329577</vt:lpwstr>
      </vt:variant>
      <vt:variant>
        <vt:i4>1245235</vt:i4>
      </vt:variant>
      <vt:variant>
        <vt:i4>464</vt:i4>
      </vt:variant>
      <vt:variant>
        <vt:i4>0</vt:i4>
      </vt:variant>
      <vt:variant>
        <vt:i4>5</vt:i4>
      </vt:variant>
      <vt:variant>
        <vt:lpwstr/>
      </vt:variant>
      <vt:variant>
        <vt:lpwstr>_Toc195329576</vt:lpwstr>
      </vt:variant>
      <vt:variant>
        <vt:i4>1245235</vt:i4>
      </vt:variant>
      <vt:variant>
        <vt:i4>455</vt:i4>
      </vt:variant>
      <vt:variant>
        <vt:i4>0</vt:i4>
      </vt:variant>
      <vt:variant>
        <vt:i4>5</vt:i4>
      </vt:variant>
      <vt:variant>
        <vt:lpwstr/>
      </vt:variant>
      <vt:variant>
        <vt:lpwstr>_Toc195329575</vt:lpwstr>
      </vt:variant>
      <vt:variant>
        <vt:i4>1245235</vt:i4>
      </vt:variant>
      <vt:variant>
        <vt:i4>449</vt:i4>
      </vt:variant>
      <vt:variant>
        <vt:i4>0</vt:i4>
      </vt:variant>
      <vt:variant>
        <vt:i4>5</vt:i4>
      </vt:variant>
      <vt:variant>
        <vt:lpwstr/>
      </vt:variant>
      <vt:variant>
        <vt:lpwstr>_Toc195329574</vt:lpwstr>
      </vt:variant>
      <vt:variant>
        <vt:i4>1245235</vt:i4>
      </vt:variant>
      <vt:variant>
        <vt:i4>443</vt:i4>
      </vt:variant>
      <vt:variant>
        <vt:i4>0</vt:i4>
      </vt:variant>
      <vt:variant>
        <vt:i4>5</vt:i4>
      </vt:variant>
      <vt:variant>
        <vt:lpwstr/>
      </vt:variant>
      <vt:variant>
        <vt:lpwstr>_Toc195329573</vt:lpwstr>
      </vt:variant>
      <vt:variant>
        <vt:i4>1245235</vt:i4>
      </vt:variant>
      <vt:variant>
        <vt:i4>434</vt:i4>
      </vt:variant>
      <vt:variant>
        <vt:i4>0</vt:i4>
      </vt:variant>
      <vt:variant>
        <vt:i4>5</vt:i4>
      </vt:variant>
      <vt:variant>
        <vt:lpwstr/>
      </vt:variant>
      <vt:variant>
        <vt:lpwstr>_Toc195329572</vt:lpwstr>
      </vt:variant>
      <vt:variant>
        <vt:i4>1245235</vt:i4>
      </vt:variant>
      <vt:variant>
        <vt:i4>428</vt:i4>
      </vt:variant>
      <vt:variant>
        <vt:i4>0</vt:i4>
      </vt:variant>
      <vt:variant>
        <vt:i4>5</vt:i4>
      </vt:variant>
      <vt:variant>
        <vt:lpwstr/>
      </vt:variant>
      <vt:variant>
        <vt:lpwstr>_Toc195329571</vt:lpwstr>
      </vt:variant>
      <vt:variant>
        <vt:i4>1245235</vt:i4>
      </vt:variant>
      <vt:variant>
        <vt:i4>422</vt:i4>
      </vt:variant>
      <vt:variant>
        <vt:i4>0</vt:i4>
      </vt:variant>
      <vt:variant>
        <vt:i4>5</vt:i4>
      </vt:variant>
      <vt:variant>
        <vt:lpwstr/>
      </vt:variant>
      <vt:variant>
        <vt:lpwstr>_Toc195329570</vt:lpwstr>
      </vt:variant>
      <vt:variant>
        <vt:i4>1179699</vt:i4>
      </vt:variant>
      <vt:variant>
        <vt:i4>416</vt:i4>
      </vt:variant>
      <vt:variant>
        <vt:i4>0</vt:i4>
      </vt:variant>
      <vt:variant>
        <vt:i4>5</vt:i4>
      </vt:variant>
      <vt:variant>
        <vt:lpwstr/>
      </vt:variant>
      <vt:variant>
        <vt:lpwstr>_Toc195329569</vt:lpwstr>
      </vt:variant>
      <vt:variant>
        <vt:i4>1179699</vt:i4>
      </vt:variant>
      <vt:variant>
        <vt:i4>410</vt:i4>
      </vt:variant>
      <vt:variant>
        <vt:i4>0</vt:i4>
      </vt:variant>
      <vt:variant>
        <vt:i4>5</vt:i4>
      </vt:variant>
      <vt:variant>
        <vt:lpwstr/>
      </vt:variant>
      <vt:variant>
        <vt:lpwstr>_Toc195329568</vt:lpwstr>
      </vt:variant>
      <vt:variant>
        <vt:i4>1179699</vt:i4>
      </vt:variant>
      <vt:variant>
        <vt:i4>404</vt:i4>
      </vt:variant>
      <vt:variant>
        <vt:i4>0</vt:i4>
      </vt:variant>
      <vt:variant>
        <vt:i4>5</vt:i4>
      </vt:variant>
      <vt:variant>
        <vt:lpwstr/>
      </vt:variant>
      <vt:variant>
        <vt:lpwstr>_Toc195329567</vt:lpwstr>
      </vt:variant>
      <vt:variant>
        <vt:i4>1179699</vt:i4>
      </vt:variant>
      <vt:variant>
        <vt:i4>398</vt:i4>
      </vt:variant>
      <vt:variant>
        <vt:i4>0</vt:i4>
      </vt:variant>
      <vt:variant>
        <vt:i4>5</vt:i4>
      </vt:variant>
      <vt:variant>
        <vt:lpwstr/>
      </vt:variant>
      <vt:variant>
        <vt:lpwstr>_Toc195329566</vt:lpwstr>
      </vt:variant>
      <vt:variant>
        <vt:i4>1179699</vt:i4>
      </vt:variant>
      <vt:variant>
        <vt:i4>392</vt:i4>
      </vt:variant>
      <vt:variant>
        <vt:i4>0</vt:i4>
      </vt:variant>
      <vt:variant>
        <vt:i4>5</vt:i4>
      </vt:variant>
      <vt:variant>
        <vt:lpwstr/>
      </vt:variant>
      <vt:variant>
        <vt:lpwstr>_Toc195329565</vt:lpwstr>
      </vt:variant>
      <vt:variant>
        <vt:i4>1179699</vt:i4>
      </vt:variant>
      <vt:variant>
        <vt:i4>386</vt:i4>
      </vt:variant>
      <vt:variant>
        <vt:i4>0</vt:i4>
      </vt:variant>
      <vt:variant>
        <vt:i4>5</vt:i4>
      </vt:variant>
      <vt:variant>
        <vt:lpwstr/>
      </vt:variant>
      <vt:variant>
        <vt:lpwstr>_Toc195329564</vt:lpwstr>
      </vt:variant>
      <vt:variant>
        <vt:i4>1179699</vt:i4>
      </vt:variant>
      <vt:variant>
        <vt:i4>380</vt:i4>
      </vt:variant>
      <vt:variant>
        <vt:i4>0</vt:i4>
      </vt:variant>
      <vt:variant>
        <vt:i4>5</vt:i4>
      </vt:variant>
      <vt:variant>
        <vt:lpwstr/>
      </vt:variant>
      <vt:variant>
        <vt:lpwstr>_Toc195329563</vt:lpwstr>
      </vt:variant>
      <vt:variant>
        <vt:i4>1179699</vt:i4>
      </vt:variant>
      <vt:variant>
        <vt:i4>374</vt:i4>
      </vt:variant>
      <vt:variant>
        <vt:i4>0</vt:i4>
      </vt:variant>
      <vt:variant>
        <vt:i4>5</vt:i4>
      </vt:variant>
      <vt:variant>
        <vt:lpwstr/>
      </vt:variant>
      <vt:variant>
        <vt:lpwstr>_Toc195329562</vt:lpwstr>
      </vt:variant>
      <vt:variant>
        <vt:i4>1179699</vt:i4>
      </vt:variant>
      <vt:variant>
        <vt:i4>368</vt:i4>
      </vt:variant>
      <vt:variant>
        <vt:i4>0</vt:i4>
      </vt:variant>
      <vt:variant>
        <vt:i4>5</vt:i4>
      </vt:variant>
      <vt:variant>
        <vt:lpwstr/>
      </vt:variant>
      <vt:variant>
        <vt:lpwstr>_Toc195329561</vt:lpwstr>
      </vt:variant>
      <vt:variant>
        <vt:i4>1179699</vt:i4>
      </vt:variant>
      <vt:variant>
        <vt:i4>362</vt:i4>
      </vt:variant>
      <vt:variant>
        <vt:i4>0</vt:i4>
      </vt:variant>
      <vt:variant>
        <vt:i4>5</vt:i4>
      </vt:variant>
      <vt:variant>
        <vt:lpwstr/>
      </vt:variant>
      <vt:variant>
        <vt:lpwstr>_Toc195329560</vt:lpwstr>
      </vt:variant>
      <vt:variant>
        <vt:i4>1114163</vt:i4>
      </vt:variant>
      <vt:variant>
        <vt:i4>356</vt:i4>
      </vt:variant>
      <vt:variant>
        <vt:i4>0</vt:i4>
      </vt:variant>
      <vt:variant>
        <vt:i4>5</vt:i4>
      </vt:variant>
      <vt:variant>
        <vt:lpwstr/>
      </vt:variant>
      <vt:variant>
        <vt:lpwstr>_Toc195329559</vt:lpwstr>
      </vt:variant>
      <vt:variant>
        <vt:i4>1114163</vt:i4>
      </vt:variant>
      <vt:variant>
        <vt:i4>350</vt:i4>
      </vt:variant>
      <vt:variant>
        <vt:i4>0</vt:i4>
      </vt:variant>
      <vt:variant>
        <vt:i4>5</vt:i4>
      </vt:variant>
      <vt:variant>
        <vt:lpwstr/>
      </vt:variant>
      <vt:variant>
        <vt:lpwstr>_Toc195329558</vt:lpwstr>
      </vt:variant>
      <vt:variant>
        <vt:i4>1114163</vt:i4>
      </vt:variant>
      <vt:variant>
        <vt:i4>344</vt:i4>
      </vt:variant>
      <vt:variant>
        <vt:i4>0</vt:i4>
      </vt:variant>
      <vt:variant>
        <vt:i4>5</vt:i4>
      </vt:variant>
      <vt:variant>
        <vt:lpwstr/>
      </vt:variant>
      <vt:variant>
        <vt:lpwstr>_Toc195329557</vt:lpwstr>
      </vt:variant>
      <vt:variant>
        <vt:i4>1114163</vt:i4>
      </vt:variant>
      <vt:variant>
        <vt:i4>338</vt:i4>
      </vt:variant>
      <vt:variant>
        <vt:i4>0</vt:i4>
      </vt:variant>
      <vt:variant>
        <vt:i4>5</vt:i4>
      </vt:variant>
      <vt:variant>
        <vt:lpwstr/>
      </vt:variant>
      <vt:variant>
        <vt:lpwstr>_Toc195329556</vt:lpwstr>
      </vt:variant>
      <vt:variant>
        <vt:i4>1114163</vt:i4>
      </vt:variant>
      <vt:variant>
        <vt:i4>332</vt:i4>
      </vt:variant>
      <vt:variant>
        <vt:i4>0</vt:i4>
      </vt:variant>
      <vt:variant>
        <vt:i4>5</vt:i4>
      </vt:variant>
      <vt:variant>
        <vt:lpwstr/>
      </vt:variant>
      <vt:variant>
        <vt:lpwstr>_Toc195329555</vt:lpwstr>
      </vt:variant>
      <vt:variant>
        <vt:i4>1114163</vt:i4>
      </vt:variant>
      <vt:variant>
        <vt:i4>326</vt:i4>
      </vt:variant>
      <vt:variant>
        <vt:i4>0</vt:i4>
      </vt:variant>
      <vt:variant>
        <vt:i4>5</vt:i4>
      </vt:variant>
      <vt:variant>
        <vt:lpwstr/>
      </vt:variant>
      <vt:variant>
        <vt:lpwstr>_Toc195329554</vt:lpwstr>
      </vt:variant>
      <vt:variant>
        <vt:i4>1114163</vt:i4>
      </vt:variant>
      <vt:variant>
        <vt:i4>320</vt:i4>
      </vt:variant>
      <vt:variant>
        <vt:i4>0</vt:i4>
      </vt:variant>
      <vt:variant>
        <vt:i4>5</vt:i4>
      </vt:variant>
      <vt:variant>
        <vt:lpwstr/>
      </vt:variant>
      <vt:variant>
        <vt:lpwstr>_Toc195329553</vt:lpwstr>
      </vt:variant>
      <vt:variant>
        <vt:i4>1114163</vt:i4>
      </vt:variant>
      <vt:variant>
        <vt:i4>314</vt:i4>
      </vt:variant>
      <vt:variant>
        <vt:i4>0</vt:i4>
      </vt:variant>
      <vt:variant>
        <vt:i4>5</vt:i4>
      </vt:variant>
      <vt:variant>
        <vt:lpwstr/>
      </vt:variant>
      <vt:variant>
        <vt:lpwstr>_Toc195329552</vt:lpwstr>
      </vt:variant>
      <vt:variant>
        <vt:i4>1114163</vt:i4>
      </vt:variant>
      <vt:variant>
        <vt:i4>308</vt:i4>
      </vt:variant>
      <vt:variant>
        <vt:i4>0</vt:i4>
      </vt:variant>
      <vt:variant>
        <vt:i4>5</vt:i4>
      </vt:variant>
      <vt:variant>
        <vt:lpwstr/>
      </vt:variant>
      <vt:variant>
        <vt:lpwstr>_Toc195329551</vt:lpwstr>
      </vt:variant>
      <vt:variant>
        <vt:i4>1114163</vt:i4>
      </vt:variant>
      <vt:variant>
        <vt:i4>302</vt:i4>
      </vt:variant>
      <vt:variant>
        <vt:i4>0</vt:i4>
      </vt:variant>
      <vt:variant>
        <vt:i4>5</vt:i4>
      </vt:variant>
      <vt:variant>
        <vt:lpwstr/>
      </vt:variant>
      <vt:variant>
        <vt:lpwstr>_Toc195329550</vt:lpwstr>
      </vt:variant>
      <vt:variant>
        <vt:i4>1048627</vt:i4>
      </vt:variant>
      <vt:variant>
        <vt:i4>296</vt:i4>
      </vt:variant>
      <vt:variant>
        <vt:i4>0</vt:i4>
      </vt:variant>
      <vt:variant>
        <vt:i4>5</vt:i4>
      </vt:variant>
      <vt:variant>
        <vt:lpwstr/>
      </vt:variant>
      <vt:variant>
        <vt:lpwstr>_Toc195329549</vt:lpwstr>
      </vt:variant>
      <vt:variant>
        <vt:i4>1048627</vt:i4>
      </vt:variant>
      <vt:variant>
        <vt:i4>290</vt:i4>
      </vt:variant>
      <vt:variant>
        <vt:i4>0</vt:i4>
      </vt:variant>
      <vt:variant>
        <vt:i4>5</vt:i4>
      </vt:variant>
      <vt:variant>
        <vt:lpwstr/>
      </vt:variant>
      <vt:variant>
        <vt:lpwstr>_Toc195329548</vt:lpwstr>
      </vt:variant>
      <vt:variant>
        <vt:i4>1048627</vt:i4>
      </vt:variant>
      <vt:variant>
        <vt:i4>284</vt:i4>
      </vt:variant>
      <vt:variant>
        <vt:i4>0</vt:i4>
      </vt:variant>
      <vt:variant>
        <vt:i4>5</vt:i4>
      </vt:variant>
      <vt:variant>
        <vt:lpwstr/>
      </vt:variant>
      <vt:variant>
        <vt:lpwstr>_Toc195329547</vt:lpwstr>
      </vt:variant>
      <vt:variant>
        <vt:i4>1048627</vt:i4>
      </vt:variant>
      <vt:variant>
        <vt:i4>278</vt:i4>
      </vt:variant>
      <vt:variant>
        <vt:i4>0</vt:i4>
      </vt:variant>
      <vt:variant>
        <vt:i4>5</vt:i4>
      </vt:variant>
      <vt:variant>
        <vt:lpwstr/>
      </vt:variant>
      <vt:variant>
        <vt:lpwstr>_Toc195329546</vt:lpwstr>
      </vt:variant>
      <vt:variant>
        <vt:i4>1048627</vt:i4>
      </vt:variant>
      <vt:variant>
        <vt:i4>272</vt:i4>
      </vt:variant>
      <vt:variant>
        <vt:i4>0</vt:i4>
      </vt:variant>
      <vt:variant>
        <vt:i4>5</vt:i4>
      </vt:variant>
      <vt:variant>
        <vt:lpwstr/>
      </vt:variant>
      <vt:variant>
        <vt:lpwstr>_Toc195329545</vt:lpwstr>
      </vt:variant>
      <vt:variant>
        <vt:i4>1048627</vt:i4>
      </vt:variant>
      <vt:variant>
        <vt:i4>266</vt:i4>
      </vt:variant>
      <vt:variant>
        <vt:i4>0</vt:i4>
      </vt:variant>
      <vt:variant>
        <vt:i4>5</vt:i4>
      </vt:variant>
      <vt:variant>
        <vt:lpwstr/>
      </vt:variant>
      <vt:variant>
        <vt:lpwstr>_Toc195329544</vt:lpwstr>
      </vt:variant>
      <vt:variant>
        <vt:i4>1048627</vt:i4>
      </vt:variant>
      <vt:variant>
        <vt:i4>260</vt:i4>
      </vt:variant>
      <vt:variant>
        <vt:i4>0</vt:i4>
      </vt:variant>
      <vt:variant>
        <vt:i4>5</vt:i4>
      </vt:variant>
      <vt:variant>
        <vt:lpwstr/>
      </vt:variant>
      <vt:variant>
        <vt:lpwstr>_Toc195329543</vt:lpwstr>
      </vt:variant>
      <vt:variant>
        <vt:i4>1048627</vt:i4>
      </vt:variant>
      <vt:variant>
        <vt:i4>254</vt:i4>
      </vt:variant>
      <vt:variant>
        <vt:i4>0</vt:i4>
      </vt:variant>
      <vt:variant>
        <vt:i4>5</vt:i4>
      </vt:variant>
      <vt:variant>
        <vt:lpwstr/>
      </vt:variant>
      <vt:variant>
        <vt:lpwstr>_Toc195329542</vt:lpwstr>
      </vt:variant>
      <vt:variant>
        <vt:i4>1048627</vt:i4>
      </vt:variant>
      <vt:variant>
        <vt:i4>248</vt:i4>
      </vt:variant>
      <vt:variant>
        <vt:i4>0</vt:i4>
      </vt:variant>
      <vt:variant>
        <vt:i4>5</vt:i4>
      </vt:variant>
      <vt:variant>
        <vt:lpwstr/>
      </vt:variant>
      <vt:variant>
        <vt:lpwstr>_Toc195329541</vt:lpwstr>
      </vt:variant>
      <vt:variant>
        <vt:i4>1048627</vt:i4>
      </vt:variant>
      <vt:variant>
        <vt:i4>242</vt:i4>
      </vt:variant>
      <vt:variant>
        <vt:i4>0</vt:i4>
      </vt:variant>
      <vt:variant>
        <vt:i4>5</vt:i4>
      </vt:variant>
      <vt:variant>
        <vt:lpwstr/>
      </vt:variant>
      <vt:variant>
        <vt:lpwstr>_Toc195329540</vt:lpwstr>
      </vt:variant>
      <vt:variant>
        <vt:i4>1507379</vt:i4>
      </vt:variant>
      <vt:variant>
        <vt:i4>236</vt:i4>
      </vt:variant>
      <vt:variant>
        <vt:i4>0</vt:i4>
      </vt:variant>
      <vt:variant>
        <vt:i4>5</vt:i4>
      </vt:variant>
      <vt:variant>
        <vt:lpwstr/>
      </vt:variant>
      <vt:variant>
        <vt:lpwstr>_Toc195329539</vt:lpwstr>
      </vt:variant>
      <vt:variant>
        <vt:i4>1507379</vt:i4>
      </vt:variant>
      <vt:variant>
        <vt:i4>230</vt:i4>
      </vt:variant>
      <vt:variant>
        <vt:i4>0</vt:i4>
      </vt:variant>
      <vt:variant>
        <vt:i4>5</vt:i4>
      </vt:variant>
      <vt:variant>
        <vt:lpwstr/>
      </vt:variant>
      <vt:variant>
        <vt:lpwstr>_Toc195329538</vt:lpwstr>
      </vt:variant>
      <vt:variant>
        <vt:i4>1507379</vt:i4>
      </vt:variant>
      <vt:variant>
        <vt:i4>224</vt:i4>
      </vt:variant>
      <vt:variant>
        <vt:i4>0</vt:i4>
      </vt:variant>
      <vt:variant>
        <vt:i4>5</vt:i4>
      </vt:variant>
      <vt:variant>
        <vt:lpwstr/>
      </vt:variant>
      <vt:variant>
        <vt:lpwstr>_Toc195329537</vt:lpwstr>
      </vt:variant>
      <vt:variant>
        <vt:i4>1507379</vt:i4>
      </vt:variant>
      <vt:variant>
        <vt:i4>218</vt:i4>
      </vt:variant>
      <vt:variant>
        <vt:i4>0</vt:i4>
      </vt:variant>
      <vt:variant>
        <vt:i4>5</vt:i4>
      </vt:variant>
      <vt:variant>
        <vt:lpwstr/>
      </vt:variant>
      <vt:variant>
        <vt:lpwstr>_Toc195329536</vt:lpwstr>
      </vt:variant>
      <vt:variant>
        <vt:i4>1507379</vt:i4>
      </vt:variant>
      <vt:variant>
        <vt:i4>212</vt:i4>
      </vt:variant>
      <vt:variant>
        <vt:i4>0</vt:i4>
      </vt:variant>
      <vt:variant>
        <vt:i4>5</vt:i4>
      </vt:variant>
      <vt:variant>
        <vt:lpwstr/>
      </vt:variant>
      <vt:variant>
        <vt:lpwstr>_Toc195329535</vt:lpwstr>
      </vt:variant>
      <vt:variant>
        <vt:i4>1507379</vt:i4>
      </vt:variant>
      <vt:variant>
        <vt:i4>206</vt:i4>
      </vt:variant>
      <vt:variant>
        <vt:i4>0</vt:i4>
      </vt:variant>
      <vt:variant>
        <vt:i4>5</vt:i4>
      </vt:variant>
      <vt:variant>
        <vt:lpwstr/>
      </vt:variant>
      <vt:variant>
        <vt:lpwstr>_Toc195329534</vt:lpwstr>
      </vt:variant>
      <vt:variant>
        <vt:i4>1507379</vt:i4>
      </vt:variant>
      <vt:variant>
        <vt:i4>200</vt:i4>
      </vt:variant>
      <vt:variant>
        <vt:i4>0</vt:i4>
      </vt:variant>
      <vt:variant>
        <vt:i4>5</vt:i4>
      </vt:variant>
      <vt:variant>
        <vt:lpwstr/>
      </vt:variant>
      <vt:variant>
        <vt:lpwstr>_Toc195329533</vt:lpwstr>
      </vt:variant>
      <vt:variant>
        <vt:i4>1507379</vt:i4>
      </vt:variant>
      <vt:variant>
        <vt:i4>194</vt:i4>
      </vt:variant>
      <vt:variant>
        <vt:i4>0</vt:i4>
      </vt:variant>
      <vt:variant>
        <vt:i4>5</vt:i4>
      </vt:variant>
      <vt:variant>
        <vt:lpwstr/>
      </vt:variant>
      <vt:variant>
        <vt:lpwstr>_Toc195329532</vt:lpwstr>
      </vt:variant>
      <vt:variant>
        <vt:i4>1507379</vt:i4>
      </vt:variant>
      <vt:variant>
        <vt:i4>188</vt:i4>
      </vt:variant>
      <vt:variant>
        <vt:i4>0</vt:i4>
      </vt:variant>
      <vt:variant>
        <vt:i4>5</vt:i4>
      </vt:variant>
      <vt:variant>
        <vt:lpwstr/>
      </vt:variant>
      <vt:variant>
        <vt:lpwstr>_Toc195329531</vt:lpwstr>
      </vt:variant>
      <vt:variant>
        <vt:i4>1507379</vt:i4>
      </vt:variant>
      <vt:variant>
        <vt:i4>182</vt:i4>
      </vt:variant>
      <vt:variant>
        <vt:i4>0</vt:i4>
      </vt:variant>
      <vt:variant>
        <vt:i4>5</vt:i4>
      </vt:variant>
      <vt:variant>
        <vt:lpwstr/>
      </vt:variant>
      <vt:variant>
        <vt:lpwstr>_Toc195329530</vt:lpwstr>
      </vt:variant>
      <vt:variant>
        <vt:i4>1441843</vt:i4>
      </vt:variant>
      <vt:variant>
        <vt:i4>176</vt:i4>
      </vt:variant>
      <vt:variant>
        <vt:i4>0</vt:i4>
      </vt:variant>
      <vt:variant>
        <vt:i4>5</vt:i4>
      </vt:variant>
      <vt:variant>
        <vt:lpwstr/>
      </vt:variant>
      <vt:variant>
        <vt:lpwstr>_Toc195329529</vt:lpwstr>
      </vt:variant>
      <vt:variant>
        <vt:i4>1441843</vt:i4>
      </vt:variant>
      <vt:variant>
        <vt:i4>170</vt:i4>
      </vt:variant>
      <vt:variant>
        <vt:i4>0</vt:i4>
      </vt:variant>
      <vt:variant>
        <vt:i4>5</vt:i4>
      </vt:variant>
      <vt:variant>
        <vt:lpwstr/>
      </vt:variant>
      <vt:variant>
        <vt:lpwstr>_Toc195329528</vt:lpwstr>
      </vt:variant>
      <vt:variant>
        <vt:i4>1441843</vt:i4>
      </vt:variant>
      <vt:variant>
        <vt:i4>164</vt:i4>
      </vt:variant>
      <vt:variant>
        <vt:i4>0</vt:i4>
      </vt:variant>
      <vt:variant>
        <vt:i4>5</vt:i4>
      </vt:variant>
      <vt:variant>
        <vt:lpwstr/>
      </vt:variant>
      <vt:variant>
        <vt:lpwstr>_Toc195329527</vt:lpwstr>
      </vt:variant>
      <vt:variant>
        <vt:i4>1441843</vt:i4>
      </vt:variant>
      <vt:variant>
        <vt:i4>158</vt:i4>
      </vt:variant>
      <vt:variant>
        <vt:i4>0</vt:i4>
      </vt:variant>
      <vt:variant>
        <vt:i4>5</vt:i4>
      </vt:variant>
      <vt:variant>
        <vt:lpwstr/>
      </vt:variant>
      <vt:variant>
        <vt:lpwstr>_Toc195329526</vt:lpwstr>
      </vt:variant>
      <vt:variant>
        <vt:i4>1441843</vt:i4>
      </vt:variant>
      <vt:variant>
        <vt:i4>152</vt:i4>
      </vt:variant>
      <vt:variant>
        <vt:i4>0</vt:i4>
      </vt:variant>
      <vt:variant>
        <vt:i4>5</vt:i4>
      </vt:variant>
      <vt:variant>
        <vt:lpwstr/>
      </vt:variant>
      <vt:variant>
        <vt:lpwstr>_Toc195329525</vt:lpwstr>
      </vt:variant>
      <vt:variant>
        <vt:i4>1441843</vt:i4>
      </vt:variant>
      <vt:variant>
        <vt:i4>146</vt:i4>
      </vt:variant>
      <vt:variant>
        <vt:i4>0</vt:i4>
      </vt:variant>
      <vt:variant>
        <vt:i4>5</vt:i4>
      </vt:variant>
      <vt:variant>
        <vt:lpwstr/>
      </vt:variant>
      <vt:variant>
        <vt:lpwstr>_Toc195329524</vt:lpwstr>
      </vt:variant>
      <vt:variant>
        <vt:i4>1441843</vt:i4>
      </vt:variant>
      <vt:variant>
        <vt:i4>140</vt:i4>
      </vt:variant>
      <vt:variant>
        <vt:i4>0</vt:i4>
      </vt:variant>
      <vt:variant>
        <vt:i4>5</vt:i4>
      </vt:variant>
      <vt:variant>
        <vt:lpwstr/>
      </vt:variant>
      <vt:variant>
        <vt:lpwstr>_Toc195329523</vt:lpwstr>
      </vt:variant>
      <vt:variant>
        <vt:i4>1441843</vt:i4>
      </vt:variant>
      <vt:variant>
        <vt:i4>134</vt:i4>
      </vt:variant>
      <vt:variant>
        <vt:i4>0</vt:i4>
      </vt:variant>
      <vt:variant>
        <vt:i4>5</vt:i4>
      </vt:variant>
      <vt:variant>
        <vt:lpwstr/>
      </vt:variant>
      <vt:variant>
        <vt:lpwstr>_Toc195329522</vt:lpwstr>
      </vt:variant>
      <vt:variant>
        <vt:i4>1441843</vt:i4>
      </vt:variant>
      <vt:variant>
        <vt:i4>128</vt:i4>
      </vt:variant>
      <vt:variant>
        <vt:i4>0</vt:i4>
      </vt:variant>
      <vt:variant>
        <vt:i4>5</vt:i4>
      </vt:variant>
      <vt:variant>
        <vt:lpwstr/>
      </vt:variant>
      <vt:variant>
        <vt:lpwstr>_Toc195329521</vt:lpwstr>
      </vt:variant>
      <vt:variant>
        <vt:i4>1441843</vt:i4>
      </vt:variant>
      <vt:variant>
        <vt:i4>122</vt:i4>
      </vt:variant>
      <vt:variant>
        <vt:i4>0</vt:i4>
      </vt:variant>
      <vt:variant>
        <vt:i4>5</vt:i4>
      </vt:variant>
      <vt:variant>
        <vt:lpwstr/>
      </vt:variant>
      <vt:variant>
        <vt:lpwstr>_Toc195329520</vt:lpwstr>
      </vt:variant>
      <vt:variant>
        <vt:i4>1376307</vt:i4>
      </vt:variant>
      <vt:variant>
        <vt:i4>116</vt:i4>
      </vt:variant>
      <vt:variant>
        <vt:i4>0</vt:i4>
      </vt:variant>
      <vt:variant>
        <vt:i4>5</vt:i4>
      </vt:variant>
      <vt:variant>
        <vt:lpwstr/>
      </vt:variant>
      <vt:variant>
        <vt:lpwstr>_Toc195329519</vt:lpwstr>
      </vt:variant>
      <vt:variant>
        <vt:i4>1376307</vt:i4>
      </vt:variant>
      <vt:variant>
        <vt:i4>110</vt:i4>
      </vt:variant>
      <vt:variant>
        <vt:i4>0</vt:i4>
      </vt:variant>
      <vt:variant>
        <vt:i4>5</vt:i4>
      </vt:variant>
      <vt:variant>
        <vt:lpwstr/>
      </vt:variant>
      <vt:variant>
        <vt:lpwstr>_Toc195329518</vt:lpwstr>
      </vt:variant>
      <vt:variant>
        <vt:i4>1376307</vt:i4>
      </vt:variant>
      <vt:variant>
        <vt:i4>104</vt:i4>
      </vt:variant>
      <vt:variant>
        <vt:i4>0</vt:i4>
      </vt:variant>
      <vt:variant>
        <vt:i4>5</vt:i4>
      </vt:variant>
      <vt:variant>
        <vt:lpwstr/>
      </vt:variant>
      <vt:variant>
        <vt:lpwstr>_Toc195329517</vt:lpwstr>
      </vt:variant>
      <vt:variant>
        <vt:i4>1376307</vt:i4>
      </vt:variant>
      <vt:variant>
        <vt:i4>98</vt:i4>
      </vt:variant>
      <vt:variant>
        <vt:i4>0</vt:i4>
      </vt:variant>
      <vt:variant>
        <vt:i4>5</vt:i4>
      </vt:variant>
      <vt:variant>
        <vt:lpwstr/>
      </vt:variant>
      <vt:variant>
        <vt:lpwstr>_Toc195329516</vt:lpwstr>
      </vt:variant>
      <vt:variant>
        <vt:i4>1376307</vt:i4>
      </vt:variant>
      <vt:variant>
        <vt:i4>92</vt:i4>
      </vt:variant>
      <vt:variant>
        <vt:i4>0</vt:i4>
      </vt:variant>
      <vt:variant>
        <vt:i4>5</vt:i4>
      </vt:variant>
      <vt:variant>
        <vt:lpwstr/>
      </vt:variant>
      <vt:variant>
        <vt:lpwstr>_Toc195329515</vt:lpwstr>
      </vt:variant>
      <vt:variant>
        <vt:i4>1376307</vt:i4>
      </vt:variant>
      <vt:variant>
        <vt:i4>86</vt:i4>
      </vt:variant>
      <vt:variant>
        <vt:i4>0</vt:i4>
      </vt:variant>
      <vt:variant>
        <vt:i4>5</vt:i4>
      </vt:variant>
      <vt:variant>
        <vt:lpwstr/>
      </vt:variant>
      <vt:variant>
        <vt:lpwstr>_Toc195329514</vt:lpwstr>
      </vt:variant>
      <vt:variant>
        <vt:i4>1376307</vt:i4>
      </vt:variant>
      <vt:variant>
        <vt:i4>80</vt:i4>
      </vt:variant>
      <vt:variant>
        <vt:i4>0</vt:i4>
      </vt:variant>
      <vt:variant>
        <vt:i4>5</vt:i4>
      </vt:variant>
      <vt:variant>
        <vt:lpwstr/>
      </vt:variant>
      <vt:variant>
        <vt:lpwstr>_Toc195329513</vt:lpwstr>
      </vt:variant>
      <vt:variant>
        <vt:i4>1376307</vt:i4>
      </vt:variant>
      <vt:variant>
        <vt:i4>74</vt:i4>
      </vt:variant>
      <vt:variant>
        <vt:i4>0</vt:i4>
      </vt:variant>
      <vt:variant>
        <vt:i4>5</vt:i4>
      </vt:variant>
      <vt:variant>
        <vt:lpwstr/>
      </vt:variant>
      <vt:variant>
        <vt:lpwstr>_Toc195329512</vt:lpwstr>
      </vt:variant>
      <vt:variant>
        <vt:i4>1376307</vt:i4>
      </vt:variant>
      <vt:variant>
        <vt:i4>68</vt:i4>
      </vt:variant>
      <vt:variant>
        <vt:i4>0</vt:i4>
      </vt:variant>
      <vt:variant>
        <vt:i4>5</vt:i4>
      </vt:variant>
      <vt:variant>
        <vt:lpwstr/>
      </vt:variant>
      <vt:variant>
        <vt:lpwstr>_Toc195329511</vt:lpwstr>
      </vt:variant>
      <vt:variant>
        <vt:i4>1376307</vt:i4>
      </vt:variant>
      <vt:variant>
        <vt:i4>62</vt:i4>
      </vt:variant>
      <vt:variant>
        <vt:i4>0</vt:i4>
      </vt:variant>
      <vt:variant>
        <vt:i4>5</vt:i4>
      </vt:variant>
      <vt:variant>
        <vt:lpwstr/>
      </vt:variant>
      <vt:variant>
        <vt:lpwstr>_Toc195329510</vt:lpwstr>
      </vt:variant>
      <vt:variant>
        <vt:i4>1310771</vt:i4>
      </vt:variant>
      <vt:variant>
        <vt:i4>56</vt:i4>
      </vt:variant>
      <vt:variant>
        <vt:i4>0</vt:i4>
      </vt:variant>
      <vt:variant>
        <vt:i4>5</vt:i4>
      </vt:variant>
      <vt:variant>
        <vt:lpwstr/>
      </vt:variant>
      <vt:variant>
        <vt:lpwstr>_Toc195329509</vt:lpwstr>
      </vt:variant>
      <vt:variant>
        <vt:i4>1310771</vt:i4>
      </vt:variant>
      <vt:variant>
        <vt:i4>50</vt:i4>
      </vt:variant>
      <vt:variant>
        <vt:i4>0</vt:i4>
      </vt:variant>
      <vt:variant>
        <vt:i4>5</vt:i4>
      </vt:variant>
      <vt:variant>
        <vt:lpwstr/>
      </vt:variant>
      <vt:variant>
        <vt:lpwstr>_Toc195329508</vt:lpwstr>
      </vt:variant>
      <vt:variant>
        <vt:i4>1310771</vt:i4>
      </vt:variant>
      <vt:variant>
        <vt:i4>44</vt:i4>
      </vt:variant>
      <vt:variant>
        <vt:i4>0</vt:i4>
      </vt:variant>
      <vt:variant>
        <vt:i4>5</vt:i4>
      </vt:variant>
      <vt:variant>
        <vt:lpwstr/>
      </vt:variant>
      <vt:variant>
        <vt:lpwstr>_Toc195329507</vt:lpwstr>
      </vt:variant>
      <vt:variant>
        <vt:i4>1310771</vt:i4>
      </vt:variant>
      <vt:variant>
        <vt:i4>38</vt:i4>
      </vt:variant>
      <vt:variant>
        <vt:i4>0</vt:i4>
      </vt:variant>
      <vt:variant>
        <vt:i4>5</vt:i4>
      </vt:variant>
      <vt:variant>
        <vt:lpwstr/>
      </vt:variant>
      <vt:variant>
        <vt:lpwstr>_Toc195329506</vt:lpwstr>
      </vt:variant>
      <vt:variant>
        <vt:i4>1310771</vt:i4>
      </vt:variant>
      <vt:variant>
        <vt:i4>32</vt:i4>
      </vt:variant>
      <vt:variant>
        <vt:i4>0</vt:i4>
      </vt:variant>
      <vt:variant>
        <vt:i4>5</vt:i4>
      </vt:variant>
      <vt:variant>
        <vt:lpwstr/>
      </vt:variant>
      <vt:variant>
        <vt:lpwstr>_Toc195329505</vt:lpwstr>
      </vt:variant>
      <vt:variant>
        <vt:i4>1310771</vt:i4>
      </vt:variant>
      <vt:variant>
        <vt:i4>26</vt:i4>
      </vt:variant>
      <vt:variant>
        <vt:i4>0</vt:i4>
      </vt:variant>
      <vt:variant>
        <vt:i4>5</vt:i4>
      </vt:variant>
      <vt:variant>
        <vt:lpwstr/>
      </vt:variant>
      <vt:variant>
        <vt:lpwstr>_Toc195329504</vt:lpwstr>
      </vt:variant>
      <vt:variant>
        <vt:i4>1310771</vt:i4>
      </vt:variant>
      <vt:variant>
        <vt:i4>20</vt:i4>
      </vt:variant>
      <vt:variant>
        <vt:i4>0</vt:i4>
      </vt:variant>
      <vt:variant>
        <vt:i4>5</vt:i4>
      </vt:variant>
      <vt:variant>
        <vt:lpwstr/>
      </vt:variant>
      <vt:variant>
        <vt:lpwstr>_Toc195329503</vt:lpwstr>
      </vt:variant>
      <vt:variant>
        <vt:i4>1310771</vt:i4>
      </vt:variant>
      <vt:variant>
        <vt:i4>14</vt:i4>
      </vt:variant>
      <vt:variant>
        <vt:i4>0</vt:i4>
      </vt:variant>
      <vt:variant>
        <vt:i4>5</vt:i4>
      </vt:variant>
      <vt:variant>
        <vt:lpwstr/>
      </vt:variant>
      <vt:variant>
        <vt:lpwstr>_Toc195329502</vt:lpwstr>
      </vt:variant>
      <vt:variant>
        <vt:i4>1310771</vt:i4>
      </vt:variant>
      <vt:variant>
        <vt:i4>8</vt:i4>
      </vt:variant>
      <vt:variant>
        <vt:i4>0</vt:i4>
      </vt:variant>
      <vt:variant>
        <vt:i4>5</vt:i4>
      </vt:variant>
      <vt:variant>
        <vt:lpwstr/>
      </vt:variant>
      <vt:variant>
        <vt:lpwstr>_Toc195329501</vt:lpwstr>
      </vt:variant>
      <vt:variant>
        <vt:i4>1310771</vt:i4>
      </vt:variant>
      <vt:variant>
        <vt:i4>2</vt:i4>
      </vt:variant>
      <vt:variant>
        <vt:i4>0</vt:i4>
      </vt:variant>
      <vt:variant>
        <vt:i4>5</vt:i4>
      </vt:variant>
      <vt:variant>
        <vt:lpwstr/>
      </vt:variant>
      <vt:variant>
        <vt:lpwstr>_Toc195329500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Short Document</dc:title>
  <dc:subject/>
  <dc:creator>NetCraftsmen</dc:creator>
  <cp:keywords/>
  <dc:description/>
  <cp:lastModifiedBy>Pete Welcher</cp:lastModifiedBy>
  <cp:revision>8</cp:revision>
  <cp:lastPrinted>2018-01-05T05:40:00Z</cp:lastPrinted>
  <dcterms:created xsi:type="dcterms:W3CDTF">2020-01-02T13:58:00Z</dcterms:created>
  <dcterms:modified xsi:type="dcterms:W3CDTF">2020-01-02T14:18:00Z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lpwstr>Customer Confidential</vt:lpwstr>
  </property>
  <property fmtid="{D5CDD505-2E9C-101B-9397-08002B2CF9AE}" pid="3" name="Client">
    <vt:lpwstr>NetCraftsmen</vt:lpwstr>
  </property>
  <property fmtid="{D5CDD505-2E9C-101B-9397-08002B2CF9AE}" pid="4" name="CopyrightText">
    <vt:lpwstr>Copyright © 2018. All Rights Reserved.</vt:lpwstr>
  </property>
  <property fmtid="{D5CDD505-2E9C-101B-9397-08002B2CF9AE}" pid="5" name="Revision">
    <vt:lpwstr>RF05</vt:lpwstr>
  </property>
</Properties>
</file>